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tif" ContentType="image/tiff"/>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lang w:val="en-US" w:eastAsia="es-ES"/>
        </w:rPr>
      </w:pPr>
      <w:commentRangeStart w:id="0"/>
      <w:r>
        <w:rPr>
          <w:rFonts w:eastAsia="Times New Roman" w:cs="Times New Roman" w:ascii="Times New Roman" w:hAnsi="Times New Roman"/>
          <w:b/>
          <w:bCs/>
          <w:color w:val="000000"/>
          <w:sz w:val="24"/>
          <w:szCs w:val="24"/>
          <w:lang w:val="en-US" w:eastAsia="es-ES"/>
        </w:rPr>
        <w:t xml:space="preserve">EXPLORING THE EFFICACY OF FUNGICIDAL MANAGEMENT OF PEANUT SMUT </w:t>
      </w:r>
      <w:r>
        <w:rPr>
          <w:rFonts w:eastAsia="Times New Roman" w:cs="Times New Roman" w:ascii="Times New Roman" w:hAnsi="Times New Roman"/>
          <w:color w:val="000000"/>
          <w:sz w:val="24"/>
          <w:szCs w:val="24"/>
          <w:lang w:val="en-US" w:eastAsia="es-ES"/>
        </w:rPr>
        <w:t xml:space="preserve"> </w:t>
      </w:r>
      <w:commentRangeEnd w:id="0"/>
      <w:r>
        <w:commentReference w:id="0"/>
      </w:r>
      <w:r>
        <w:rPr>
          <w:rFonts w:eastAsia="Times New Roman" w:cs="Times New Roman" w:ascii="Times New Roman" w:hAnsi="Times New Roman"/>
          <w:color w:val="000000"/>
          <w:sz w:val="24"/>
          <w:szCs w:val="24"/>
          <w:lang w:val="en-US" w:eastAsia="es-ES"/>
        </w:rPr>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J.A. Paredes *</w:t>
      </w:r>
      <w:r>
        <w:rPr>
          <w:rFonts w:eastAsia="Times New Roman" w:cs="Times New Roman" w:ascii="Times New Roman" w:hAnsi="Times New Roman"/>
          <w:color w:val="000000"/>
          <w:sz w:val="24"/>
          <w:szCs w:val="24"/>
          <w:vertAlign w:val="superscript"/>
          <w:lang w:val="en-US" w:eastAsia="es-ES"/>
        </w:rPr>
        <w:t>1</w:t>
      </w:r>
      <w:r>
        <w:rPr>
          <w:rFonts w:eastAsia="Times New Roman" w:cs="Times New Roman" w:ascii="Times New Roman" w:hAnsi="Times New Roman"/>
          <w:color w:val="000000"/>
          <w:sz w:val="24"/>
          <w:szCs w:val="24"/>
          <w:lang w:val="en-US" w:eastAsia="es-ES"/>
        </w:rPr>
        <w:t>, L.I. Cazón</w:t>
      </w:r>
      <w:r>
        <w:rPr>
          <w:rFonts w:eastAsia="Times New Roman" w:cs="Times New Roman" w:ascii="Times New Roman" w:hAnsi="Times New Roman"/>
          <w:color w:val="000000"/>
          <w:sz w:val="24"/>
          <w:szCs w:val="24"/>
          <w:vertAlign w:val="superscript"/>
          <w:lang w:val="en-US" w:eastAsia="es-ES"/>
        </w:rPr>
        <w:t>1,5</w:t>
      </w:r>
      <w:r>
        <w:rPr>
          <w:rFonts w:eastAsia="Times New Roman" w:cs="Times New Roman" w:ascii="Times New Roman" w:hAnsi="Times New Roman"/>
          <w:color w:val="000000"/>
          <w:sz w:val="24"/>
          <w:szCs w:val="24"/>
          <w:lang w:val="en-US" w:eastAsia="es-ES"/>
        </w:rPr>
        <w:t>, C. Oddino</w:t>
      </w:r>
      <w:r>
        <w:rPr>
          <w:rFonts w:eastAsia="Times New Roman" w:cs="Times New Roman" w:ascii="Times New Roman" w:hAnsi="Times New Roman"/>
          <w:color w:val="000000"/>
          <w:sz w:val="24"/>
          <w:szCs w:val="24"/>
          <w:vertAlign w:val="superscript"/>
          <w:lang w:val="en-US" w:eastAsia="es-ES"/>
        </w:rPr>
        <w:t>2</w:t>
      </w:r>
      <w:r>
        <w:rPr>
          <w:rFonts w:eastAsia="Times New Roman" w:cs="Times New Roman" w:ascii="Times New Roman" w:hAnsi="Times New Roman"/>
          <w:color w:val="000000"/>
          <w:sz w:val="24"/>
          <w:szCs w:val="24"/>
          <w:lang w:val="en-US" w:eastAsia="es-ES"/>
        </w:rPr>
        <w:t>, J.H. Monguillot</w:t>
      </w:r>
      <w:r>
        <w:rPr>
          <w:rFonts w:eastAsia="Times New Roman" w:cs="Times New Roman" w:ascii="Times New Roman" w:hAnsi="Times New Roman"/>
          <w:color w:val="000000"/>
          <w:sz w:val="24"/>
          <w:szCs w:val="24"/>
          <w:vertAlign w:val="superscript"/>
          <w:lang w:val="en-US" w:eastAsia="es-ES"/>
        </w:rPr>
        <w:t>1</w:t>
      </w:r>
      <w:r>
        <w:rPr>
          <w:rFonts w:eastAsia="Times New Roman" w:cs="Times New Roman" w:ascii="Times New Roman" w:hAnsi="Times New Roman"/>
          <w:color w:val="000000"/>
          <w:sz w:val="24"/>
          <w:szCs w:val="24"/>
          <w:lang w:val="en-US" w:eastAsia="es-ES"/>
        </w:rPr>
        <w:t>, A.M. Rago</w:t>
      </w:r>
      <w:r>
        <w:rPr>
          <w:rFonts w:eastAsia="Times New Roman" w:cs="Times New Roman" w:ascii="Times New Roman" w:hAnsi="Times New Roman"/>
          <w:color w:val="000000"/>
          <w:sz w:val="24"/>
          <w:szCs w:val="24"/>
          <w:vertAlign w:val="superscript"/>
          <w:lang w:val="en-US" w:eastAsia="es-ES"/>
        </w:rPr>
        <w:t>2,3</w:t>
      </w:r>
      <w:r>
        <w:rPr>
          <w:rFonts w:eastAsia="Times New Roman" w:cs="Times New Roman" w:ascii="Times New Roman" w:hAnsi="Times New Roman"/>
          <w:color w:val="000000"/>
          <w:sz w:val="24"/>
          <w:szCs w:val="24"/>
          <w:lang w:val="en-US" w:eastAsia="es-ES"/>
        </w:rPr>
        <w:t>, J.P. Edwards Molina</w:t>
      </w:r>
      <w:r>
        <w:rPr>
          <w:rFonts w:eastAsia="Times New Roman" w:cs="Times New Roman" w:ascii="Times New Roman" w:hAnsi="Times New Roman"/>
          <w:color w:val="000000"/>
          <w:sz w:val="24"/>
          <w:szCs w:val="24"/>
          <w:vertAlign w:val="superscript"/>
          <w:lang w:val="en-US" w:eastAsia="es-ES"/>
        </w:rPr>
        <w:t>4</w:t>
      </w:r>
    </w:p>
    <w:p>
      <w:pPr>
        <w:pStyle w:val="Normal"/>
        <w:spacing w:lineRule="auto" w:line="480" w:before="0" w:after="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vertAlign w:val="superscript"/>
          <w:lang w:eastAsia="es-ES"/>
        </w:rPr>
        <w:t>1</w:t>
      </w:r>
      <w:r>
        <w:rPr>
          <w:rFonts w:eastAsia="Times New Roman" w:cs="Times New Roman" w:ascii="Times New Roman" w:hAnsi="Times New Roman"/>
          <w:color w:val="000000"/>
          <w:sz w:val="24"/>
          <w:szCs w:val="24"/>
          <w:lang w:eastAsia="es-ES"/>
        </w:rPr>
        <w:t>Instituto de Patología Vegetal; CIAP - INTA. Córdoba, Argentina.</w:t>
      </w:r>
    </w:p>
    <w:p>
      <w:pPr>
        <w:pStyle w:val="Normal"/>
        <w:spacing w:lineRule="auto" w:line="480"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vertAlign w:val="superscript"/>
          <w:lang w:eastAsia="es-ES"/>
        </w:rPr>
        <w:t>2</w:t>
      </w:r>
      <w:r>
        <w:rPr>
          <w:rFonts w:eastAsia="Times New Roman" w:cs="Times New Roman" w:ascii="Times New Roman" w:hAnsi="Times New Roman"/>
          <w:color w:val="000000"/>
          <w:sz w:val="24"/>
          <w:szCs w:val="24"/>
          <w:lang w:eastAsia="es-ES"/>
        </w:rPr>
        <w:t>Facultad de Agronomía y Veterinaria, UNRC. Córdoba. Argentina</w:t>
      </w:r>
    </w:p>
    <w:p>
      <w:pPr>
        <w:pStyle w:val="Normal"/>
        <w:spacing w:lineRule="auto" w:line="480" w:before="0" w:after="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vertAlign w:val="superscript"/>
          <w:lang w:eastAsia="es-ES"/>
        </w:rPr>
        <w:t>3</w:t>
      </w:r>
      <w:r>
        <w:rPr>
          <w:rFonts w:eastAsia="Times New Roman" w:cs="Times New Roman" w:ascii="Times New Roman" w:hAnsi="Times New Roman"/>
          <w:color w:val="000000"/>
          <w:sz w:val="24"/>
          <w:szCs w:val="24"/>
          <w:lang w:eastAsia="es-ES"/>
        </w:rPr>
        <w:t>Centro de Investigaciones Agropecuarias - INTA. Córdoba. Argentina</w:t>
      </w:r>
    </w:p>
    <w:p>
      <w:pPr>
        <w:pStyle w:val="Normal"/>
        <w:spacing w:lineRule="auto" w:line="480" w:before="0" w:after="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vertAlign w:val="superscript"/>
          <w:lang w:eastAsia="es-ES"/>
        </w:rPr>
        <w:t>4</w:t>
      </w:r>
      <w:r>
        <w:rPr>
          <w:rFonts w:eastAsia="Times New Roman" w:cs="Times New Roman" w:ascii="Times New Roman" w:hAnsi="Times New Roman"/>
          <w:color w:val="000000"/>
          <w:sz w:val="24"/>
          <w:szCs w:val="24"/>
          <w:lang w:eastAsia="es-ES"/>
        </w:rPr>
        <w:t>Estación Experimental Agropecuaria - INTA. Balcarce. Argentina</w:t>
      </w:r>
    </w:p>
    <w:p>
      <w:pPr>
        <w:pStyle w:val="Normal"/>
        <w:spacing w:lineRule="auto" w:line="480" w:before="0" w:after="0"/>
        <w:rPr>
          <w:rFonts w:ascii="Times New Roman" w:hAnsi="Times New Roman" w:eastAsia="Times New Roman" w:cs="Times New Roman"/>
          <w:sz w:val="24"/>
          <w:szCs w:val="24"/>
          <w:lang w:val="pt-BR" w:eastAsia="es-ES"/>
        </w:rPr>
      </w:pPr>
      <w:r>
        <w:rPr>
          <w:rFonts w:eastAsia="Times New Roman" w:cs="Times New Roman" w:ascii="Times New Roman" w:hAnsi="Times New Roman"/>
          <w:color w:val="000000"/>
          <w:sz w:val="24"/>
          <w:szCs w:val="24"/>
          <w:vertAlign w:val="superscript"/>
          <w:lang w:val="pt-BR" w:eastAsia="es-ES"/>
        </w:rPr>
        <w:t>5</w:t>
      </w:r>
      <w:r>
        <w:rPr>
          <w:rFonts w:eastAsia="Times New Roman" w:cs="Times New Roman" w:ascii="Times New Roman" w:hAnsi="Times New Roman"/>
          <w:color w:val="000000"/>
          <w:sz w:val="24"/>
          <w:szCs w:val="24"/>
          <w:lang w:val="pt-BR" w:eastAsia="es-ES"/>
        </w:rPr>
        <w:t>Departamento de Fitopatologia. Universidade Federal de Viçosa – MG. Brazil</w:t>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b/>
          <w:bCs/>
          <w:sz w:val="24"/>
          <w:szCs w:val="24"/>
          <w:lang w:val="en-US" w:eastAsia="es-ES"/>
          <w:rPrChange w:id="0" w:author="Juan Pablo Edwards Molina" w:date="2020-01-02T14:25:00Z">
            <w:rPr>
              <w:sz w:val="24"/>
              <w:b/>
              <w:szCs w:val="24"/>
              <w:bCs/>
              <w:rFonts w:ascii="Times New Roman" w:hAnsi="Times New Roman" w:eastAsia="Times New Roman" w:cs="Times New Roman"/>
              <w:color w:val="000000"/>
              <w:lang w:eastAsia="es-ES"/>
            </w:rPr>
          </w:rPrChange>
        </w:rPr>
        <w:t xml:space="preserve">* </w:t>
      </w:r>
      <w:r>
        <w:rPr>
          <w:rFonts w:eastAsia="Times New Roman" w:cs="Times New Roman" w:ascii="Times New Roman" w:hAnsi="Times New Roman"/>
          <w:sz w:val="24"/>
          <w:szCs w:val="24"/>
          <w:lang w:val="en-US" w:eastAsia="es-ES"/>
          <w:rPrChange w:id="0" w:author="Juan Pablo Edwards Molina" w:date="2020-01-02T14:25:00Z">
            <w:rPr>
              <w:sz w:val="24"/>
              <w:szCs w:val="24"/>
              <w:rFonts w:ascii="Times New Roman" w:hAnsi="Times New Roman" w:eastAsia="Times New Roman" w:cs="Times New Roman"/>
              <w:color w:val="000000"/>
              <w:lang w:eastAsia="es-ES"/>
            </w:rPr>
          </w:rPrChange>
        </w:rPr>
        <w:t>Corresponding author:</w:t>
      </w:r>
    </w:p>
    <w:p>
      <w:pPr>
        <w:pStyle w:val="Normal"/>
        <w:spacing w:lineRule="auto" w:line="480" w:before="0" w:after="0"/>
        <w:ind w:firstLine="708"/>
        <w:jc w:val="both"/>
        <w:rPr/>
      </w:pPr>
      <w:r>
        <w:rPr>
          <w:rFonts w:eastAsia="Times New Roman" w:cs="Times New Roman" w:ascii="Times New Roman" w:hAnsi="Times New Roman"/>
          <w:sz w:val="24"/>
          <w:szCs w:val="24"/>
          <w:lang w:val="en-US" w:eastAsia="es-ES"/>
          <w:rPrChange w:id="0" w:author="Juan Pablo Edwards Molina" w:date="2020-01-02T14:25:00Z">
            <w:rPr>
              <w:sz w:val="24"/>
              <w:szCs w:val="24"/>
              <w:rFonts w:ascii="Times New Roman" w:hAnsi="Times New Roman" w:eastAsia="Times New Roman" w:cs="Times New Roman"/>
              <w:color w:val="000000"/>
              <w:lang w:eastAsia="es-ES"/>
            </w:rPr>
          </w:rPrChange>
        </w:rPr>
        <w:t xml:space="preserve">E-mail: </w:t>
      </w:r>
      <w:hyperlink r:id="rId2">
        <w:r>
          <w:rPr>
            <w:rStyle w:val="EnlacedeInternet"/>
            <w:rFonts w:eastAsia="Times New Roman" w:cs="Times New Roman" w:ascii="Times New Roman" w:hAnsi="Times New Roman"/>
            <w:sz w:val="24"/>
            <w:szCs w:val="24"/>
            <w:lang w:val="en-US" w:eastAsia="es-ES"/>
          </w:rPr>
          <w:t>paredes.juanandres@inta.gob.ar</w:t>
        </w:r>
      </w:hyperlink>
      <w:r>
        <w:rPr>
          <w:rFonts w:eastAsia="Times New Roman" w:cs="Times New Roman" w:ascii="Times New Roman" w:hAnsi="Times New Roman"/>
          <w:sz w:val="24"/>
          <w:szCs w:val="24"/>
          <w:lang w:val="en-US" w:eastAsia="es-ES"/>
          <w:rPrChange w:id="0" w:author="Juan Pablo Edwards Molina" w:date="2020-01-02T14:25:00Z">
            <w:rPr>
              <w:sz w:val="24"/>
              <w:szCs w:val="24"/>
              <w:rFonts w:ascii="Times New Roman" w:hAnsi="Times New Roman" w:eastAsia="Times New Roman" w:cs="Times New Roman"/>
              <w:color w:val="000000"/>
              <w:lang w:eastAsia="es-ES"/>
            </w:rPr>
          </w:rPrChange>
        </w:rPr>
        <w:t xml:space="preserve"> </w:t>
      </w:r>
    </w:p>
    <w:p>
      <w:pPr>
        <w:pStyle w:val="Normal"/>
        <w:spacing w:lineRule="auto" w:line="480" w:before="0" w:after="0"/>
        <w:ind w:firstLine="708"/>
        <w:jc w:val="both"/>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Full postal address: Instituto de Patología Vegetal – IPAVE; Centro de Investigaciones Agropecuarias – CIAP. Av. 11 de Septiembre 4755 (X5020ICA) Córdoba – Argentina</w:t>
      </w:r>
    </w:p>
    <w:p>
      <w:pPr>
        <w:pStyle w:val="Normal"/>
        <w:spacing w:lineRule="auto" w:line="480" w:before="0" w:after="0"/>
        <w:rPr>
          <w:rFonts w:ascii="Times New Roman" w:hAnsi="Times New Roman" w:eastAsia="Times New Roman" w:cs="Times New Roman"/>
          <w:b/>
          <w:b/>
          <w:bCs/>
          <w:color w:val="000000"/>
          <w:sz w:val="24"/>
          <w:szCs w:val="24"/>
          <w:lang w:eastAsia="es-ES"/>
        </w:rPr>
      </w:pPr>
      <w:r>
        <w:rPr>
          <w:rFonts w:eastAsia="Times New Roman" w:cs="Times New Roman" w:ascii="Times New Roman" w:hAnsi="Times New Roman"/>
          <w:b/>
          <w:bCs/>
          <w:color w:val="000000"/>
          <w:sz w:val="24"/>
          <w:szCs w:val="24"/>
          <w:lang w:eastAsia="es-ES"/>
        </w:rPr>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Abstract</w:t>
      </w:r>
    </w:p>
    <w:p>
      <w:pPr>
        <w:pStyle w:val="Normal"/>
        <w:spacing w:lineRule="auto" w:line="480" w:before="0" w:after="0"/>
        <w:ind w:firstLine="708"/>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Peanut smut, caused by </w:t>
      </w:r>
      <w:r>
        <w:rPr>
          <w:rFonts w:eastAsia="Times New Roman" w:cs="Times New Roman" w:ascii="Times New Roman" w:hAnsi="Times New Roman"/>
          <w:i/>
          <w:iCs/>
          <w:color w:val="000000"/>
          <w:sz w:val="24"/>
          <w:szCs w:val="24"/>
          <w:lang w:val="en-US" w:eastAsia="es-ES"/>
        </w:rPr>
        <w:t>Thecaphora frezii</w:t>
      </w:r>
      <w:r>
        <w:rPr>
          <w:rFonts w:eastAsia="Times New Roman" w:cs="Times New Roman" w:ascii="Times New Roman" w:hAnsi="Times New Roman"/>
          <w:color w:val="000000"/>
          <w:sz w:val="24"/>
          <w:szCs w:val="24"/>
          <w:lang w:val="en-US" w:eastAsia="es-ES"/>
        </w:rPr>
        <w:t xml:space="preserve">, increased its incidence and prevalence in the main growing region of Argentina in last decade turning into the main problematic crop disease. Despite this fact, growers continue producing peanut without any disease management strategy what is leading to a local accumulation of </w:t>
      </w:r>
      <w:r>
        <w:rPr>
          <w:rFonts w:eastAsia="Times New Roman" w:cs="Times New Roman" w:ascii="Times New Roman" w:hAnsi="Times New Roman"/>
          <w:i/>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inoculum. Most of the fungicide products are formulated in mixtures of active ingredients. Identifying the effect of the individual active ingredients on the control efficacy could provide information for disease management. For this reason, it is proposed to determine the effect of individual active ingredients against </w:t>
      </w:r>
      <w:r>
        <w:rPr>
          <w:rFonts w:eastAsia="Times New Roman" w:cs="Times New Roman" w:ascii="Times New Roman" w:hAnsi="Times New Roman"/>
          <w:i/>
          <w:iCs/>
          <w:color w:val="000000"/>
          <w:sz w:val="24"/>
          <w:szCs w:val="24"/>
          <w:lang w:val="en-US" w:eastAsia="es-ES"/>
        </w:rPr>
        <w:t xml:space="preserve">T. frezii </w:t>
      </w:r>
      <w:r>
        <w:rPr>
          <w:rFonts w:eastAsia="Times New Roman" w:cs="Times New Roman" w:ascii="Times New Roman" w:hAnsi="Times New Roman"/>
          <w:color w:val="000000"/>
          <w:sz w:val="24"/>
          <w:szCs w:val="24"/>
          <w:lang w:val="en-US" w:eastAsia="es-ES"/>
        </w:rPr>
        <w:t xml:space="preserve">under </w:t>
      </w:r>
      <w:r>
        <w:rPr>
          <w:rFonts w:eastAsia="Times New Roman" w:cs="Times New Roman" w:ascii="Times New Roman" w:hAnsi="Times New Roman"/>
          <w:i/>
          <w:color w:val="000000"/>
          <w:sz w:val="24"/>
          <w:szCs w:val="24"/>
          <w:lang w:val="en-US" w:eastAsia="es-ES"/>
        </w:rPr>
        <w:t>in vitro</w:t>
      </w:r>
      <w:r>
        <w:rPr>
          <w:rFonts w:eastAsia="Times New Roman" w:cs="Times New Roman" w:ascii="Times New Roman" w:hAnsi="Times New Roman"/>
          <w:color w:val="000000"/>
          <w:sz w:val="24"/>
          <w:szCs w:val="24"/>
          <w:lang w:val="en-US" w:eastAsia="es-ES"/>
        </w:rPr>
        <w:t xml:space="preserve"> conditions and their effect against peanut smut disease.</w:t>
      </w:r>
      <w:r>
        <w:rPr>
          <w:rFonts w:eastAsia="Times New Roman" w:cs="Times New Roman" w:ascii="Times New Roman" w:hAnsi="Times New Roman"/>
          <w:sz w:val="24"/>
          <w:szCs w:val="24"/>
          <w:lang w:val="en-US" w:eastAsia="es-ES"/>
        </w:rPr>
        <w:t xml:space="preserve"> 12 active ingredients of different chemical groups were evaluated. The inhibition mycelial growth </w:t>
      </w:r>
      <w:r>
        <w:rPr>
          <w:rFonts w:eastAsia="Times New Roman" w:cs="Times New Roman" w:ascii="Times New Roman" w:hAnsi="Times New Roman"/>
          <w:i/>
          <w:iCs/>
          <w:sz w:val="24"/>
          <w:szCs w:val="24"/>
          <w:lang w:val="en-US" w:eastAsia="es-ES"/>
        </w:rPr>
        <w:t>in vitro</w:t>
      </w:r>
      <w:r>
        <w:rPr>
          <w:rFonts w:eastAsia="Times New Roman" w:cs="Times New Roman" w:ascii="Times New Roman" w:hAnsi="Times New Roman"/>
          <w:sz w:val="24"/>
          <w:szCs w:val="24"/>
          <w:lang w:val="en-US" w:eastAsia="es-ES"/>
        </w:rPr>
        <w:t xml:space="preserve"> of </w:t>
      </w:r>
      <w:r>
        <w:rPr>
          <w:rFonts w:eastAsia="Times New Roman" w:cs="Times New Roman" w:ascii="Times New Roman" w:hAnsi="Times New Roman"/>
          <w:i/>
          <w:iCs/>
          <w:sz w:val="24"/>
          <w:szCs w:val="24"/>
          <w:lang w:val="en-US" w:eastAsia="es-ES"/>
        </w:rPr>
        <w:t>T. frezii</w:t>
      </w:r>
      <w:r>
        <w:rPr>
          <w:rFonts w:eastAsia="Times New Roman" w:cs="Times New Roman" w:ascii="Times New Roman" w:hAnsi="Times New Roman"/>
          <w:sz w:val="24"/>
          <w:szCs w:val="24"/>
          <w:lang w:val="en-US" w:eastAsia="es-ES"/>
        </w:rPr>
        <w:t xml:space="preserve"> was analyzed. </w:t>
      </w:r>
      <w:r>
        <w:rPr>
          <w:rFonts w:eastAsia="Times New Roman" w:cs="Times New Roman" w:ascii="Times New Roman" w:hAnsi="Times New Roman"/>
          <w:color w:val="000000"/>
          <w:sz w:val="24"/>
          <w:szCs w:val="24"/>
          <w:lang w:val="en-US" w:eastAsia="es-ES"/>
        </w:rPr>
        <w:t xml:space="preserve">Only thiophanate-methyl is not fungitoxic to </w:t>
      </w:r>
      <w:r>
        <w:rPr>
          <w:rFonts w:eastAsia="Times New Roman" w:cs="Times New Roman" w:ascii="Times New Roman" w:hAnsi="Times New Roman"/>
          <w:i/>
          <w:iCs/>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(EC</w:t>
      </w:r>
      <w:r>
        <w:rPr>
          <w:rFonts w:eastAsia="Times New Roman" w:cs="Times New Roman" w:ascii="Times New Roman" w:hAnsi="Times New Roman"/>
          <w:color w:val="000000"/>
          <w:sz w:val="24"/>
          <w:szCs w:val="24"/>
          <w:vertAlign w:val="subscript"/>
          <w:lang w:val="en-US" w:eastAsia="es-ES"/>
        </w:rPr>
        <w:t>50</w:t>
      </w:r>
      <w:r>
        <w:rPr>
          <w:rFonts w:eastAsia="Times New Roman" w:cs="Times New Roman" w:ascii="Times New Roman" w:hAnsi="Times New Roman"/>
          <w:color w:val="000000"/>
          <w:sz w:val="24"/>
          <w:szCs w:val="24"/>
          <w:lang w:val="en-US" w:eastAsia="es-ES"/>
        </w:rPr>
        <w:t xml:space="preserve"> </w:t>
      </w:r>
      <w:r>
        <w:rPr>
          <w:rFonts w:eastAsia="Times New Roman" w:cs="Times New Roman" w:ascii="Times New Roman" w:hAnsi="Times New Roman"/>
          <w:sz w:val="24"/>
          <w:szCs w:val="24"/>
          <w:lang w:val="en-US" w:eastAsia="es-ES"/>
        </w:rPr>
        <w:t>&gt; 100), mancozeb is moderately fungitoxic (</w:t>
      </w:r>
      <w:r>
        <w:rPr>
          <w:rFonts w:eastAsia="Times New Roman" w:cs="Times New Roman" w:ascii="Times New Roman" w:hAnsi="Times New Roman"/>
          <w:color w:val="000000"/>
          <w:sz w:val="24"/>
          <w:szCs w:val="24"/>
          <w:lang w:val="en-US" w:eastAsia="es-ES"/>
        </w:rPr>
        <w:t>EC50 = 6.28</w:t>
      </w:r>
      <w:r>
        <w:rPr>
          <w:rFonts w:eastAsia="Times New Roman" w:cs="Times New Roman" w:ascii="Times New Roman" w:hAnsi="Times New Roman"/>
          <w:sz w:val="24"/>
          <w:szCs w:val="24"/>
          <w:lang w:val="en-US" w:eastAsia="es-ES"/>
        </w:rPr>
        <w:t xml:space="preserve">), and the rest of the active ingredients were classified as highly fungitoxic </w:t>
      </w:r>
      <w:r>
        <w:rPr>
          <w:rFonts w:eastAsia="Times New Roman" w:cs="Times New Roman" w:ascii="Times New Roman" w:hAnsi="Times New Roman"/>
          <w:color w:val="000000"/>
          <w:sz w:val="24"/>
          <w:szCs w:val="24"/>
          <w:lang w:val="en-US" w:eastAsia="es-ES"/>
        </w:rPr>
        <w:t>(EC</w:t>
      </w:r>
      <w:r>
        <w:rPr>
          <w:rFonts w:eastAsia="Times New Roman" w:cs="Times New Roman" w:ascii="Times New Roman" w:hAnsi="Times New Roman"/>
          <w:color w:val="000000"/>
          <w:sz w:val="24"/>
          <w:szCs w:val="24"/>
          <w:vertAlign w:val="subscript"/>
          <w:lang w:val="en-US" w:eastAsia="es-ES"/>
        </w:rPr>
        <w:t>50</w:t>
      </w:r>
      <w:r>
        <w:rPr>
          <w:rFonts w:eastAsia="Times New Roman" w:cs="Times New Roman" w:ascii="Times New Roman" w:hAnsi="Times New Roman"/>
          <w:color w:val="000000"/>
          <w:sz w:val="24"/>
          <w:szCs w:val="24"/>
          <w:lang w:val="en-US" w:eastAsia="es-ES"/>
        </w:rPr>
        <w:t xml:space="preserve"> </w:t>
      </w:r>
      <w:r>
        <w:rPr>
          <w:rFonts w:eastAsia="Times New Roman" w:cs="Times New Roman" w:ascii="Times New Roman" w:hAnsi="Times New Roman"/>
          <w:sz w:val="24"/>
          <w:szCs w:val="24"/>
          <w:lang w:val="en-US" w:eastAsia="es-ES"/>
        </w:rPr>
        <w:t xml:space="preserve">&lt; 0.1). To evaluate the control efficiency, a field experiments in two growing seasons and a semi-controlled conditions experiment were performed. It was evaluated the </w:t>
      </w:r>
      <w:r>
        <w:rPr>
          <w:rFonts w:eastAsia="Times New Roman" w:cs="Times New Roman" w:ascii="Times New Roman" w:hAnsi="Times New Roman"/>
          <w:color w:val="000000"/>
          <w:sz w:val="24"/>
          <w:szCs w:val="24"/>
          <w:lang w:val="en-US" w:eastAsia="es-ES"/>
        </w:rPr>
        <w:t xml:space="preserve">proportion of severely damaged pods (disease severity class 3 and 4) that there are discarded for the industry as high-quality grain and represent the major epidemical impact on the increase of inoculum. Azoxystrobin show consistency in control in semi-controlled experiment, registering the highest control efficiency with a value of 58.9% and 92% in 2014/15 and 2015/16, respectively. In field experiment, cyproconazole showed greater control efficiencies in harvest 2015 and azoxystrobin in harvest 2016, registering 47.7 and 39.5% respectively. There are multiple factors that affect the disease control, so the </w:t>
      </w:r>
      <w:r>
        <w:rPr>
          <w:rFonts w:eastAsia="Times New Roman" w:cs="Times New Roman" w:ascii="Times New Roman" w:hAnsi="Times New Roman"/>
          <w:i/>
          <w:iCs/>
          <w:color w:val="000000"/>
          <w:sz w:val="24"/>
          <w:szCs w:val="24"/>
          <w:lang w:val="en-US" w:eastAsia="es-ES"/>
        </w:rPr>
        <w:t>in vitro</w:t>
      </w:r>
      <w:r>
        <w:rPr>
          <w:rFonts w:eastAsia="Times New Roman" w:cs="Times New Roman" w:ascii="Times New Roman" w:hAnsi="Times New Roman"/>
          <w:color w:val="000000"/>
          <w:sz w:val="24"/>
          <w:szCs w:val="24"/>
          <w:lang w:val="en-US" w:eastAsia="es-ES"/>
        </w:rPr>
        <w:t xml:space="preserve"> inhibition effect of the active ingredients against </w:t>
      </w:r>
      <w:r>
        <w:rPr>
          <w:rFonts w:eastAsia="Times New Roman" w:cs="Times New Roman" w:ascii="Times New Roman" w:hAnsi="Times New Roman"/>
          <w:i/>
          <w:iCs/>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is not enough, since there is not always a direct relationship between the EC</w:t>
      </w:r>
      <w:r>
        <w:rPr>
          <w:rFonts w:eastAsia="Times New Roman" w:cs="Times New Roman" w:ascii="Times New Roman" w:hAnsi="Times New Roman"/>
          <w:color w:val="000000"/>
          <w:sz w:val="24"/>
          <w:szCs w:val="24"/>
          <w:vertAlign w:val="subscript"/>
          <w:lang w:val="en-US" w:eastAsia="es-ES"/>
        </w:rPr>
        <w:t>50</w:t>
      </w:r>
      <w:r>
        <w:rPr>
          <w:rFonts w:eastAsia="Times New Roman" w:cs="Times New Roman" w:ascii="Times New Roman" w:hAnsi="Times New Roman"/>
          <w:color w:val="000000"/>
          <w:sz w:val="24"/>
          <w:szCs w:val="24"/>
          <w:lang w:val="en-US" w:eastAsia="es-ES"/>
        </w:rPr>
        <w:t xml:space="preserve"> and disease control. The effect can be more linked to intrinsic characteristics of each active ingredient.</w:t>
      </w:r>
      <w:r>
        <w:rPr>
          <w:rFonts w:eastAsia="Times New Roman" w:cs="Times New Roman" w:ascii="Times New Roman" w:hAnsi="Times New Roman"/>
          <w:sz w:val="24"/>
          <w:szCs w:val="24"/>
          <w:lang w:val="en-US" w:eastAsia="es-ES"/>
        </w:rPr>
        <w:t xml:space="preserve"> The results obtained are an important tool for strategies development in disease management. </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i/>
          <w:i/>
          <w:sz w:val="24"/>
          <w:szCs w:val="24"/>
          <w:lang w:val="en-US" w:eastAsia="es-ES"/>
        </w:rPr>
      </w:pPr>
      <w:r>
        <w:rPr>
          <w:rFonts w:eastAsia="Times New Roman" w:cs="Times New Roman" w:ascii="Times New Roman" w:hAnsi="Times New Roman"/>
          <w:b/>
          <w:bCs/>
          <w:color w:val="000000"/>
          <w:sz w:val="24"/>
          <w:szCs w:val="24"/>
          <w:lang w:val="en-US" w:eastAsia="es-ES"/>
        </w:rPr>
        <w:t xml:space="preserve">Key Words: </w:t>
      </w:r>
      <w:r>
        <w:rPr>
          <w:rFonts w:eastAsia="Times New Roman" w:cs="Times New Roman" w:ascii="Times New Roman" w:hAnsi="Times New Roman"/>
          <w:color w:val="000000"/>
          <w:sz w:val="24"/>
          <w:szCs w:val="24"/>
          <w:lang w:val="en-US" w:eastAsia="es-ES"/>
        </w:rPr>
        <w:t xml:space="preserve">Chemical control - </w:t>
      </w:r>
      <w:r>
        <w:rPr>
          <w:rFonts w:eastAsia="Times New Roman" w:cs="Times New Roman" w:ascii="Times New Roman" w:hAnsi="Times New Roman"/>
          <w:i/>
          <w:color w:val="000000"/>
          <w:sz w:val="24"/>
          <w:szCs w:val="24"/>
          <w:lang w:val="en-US" w:eastAsia="es-ES"/>
        </w:rPr>
        <w:t>in vitro</w:t>
      </w:r>
      <w:r>
        <w:rPr>
          <w:rFonts w:eastAsia="Times New Roman" w:cs="Times New Roman" w:ascii="Times New Roman" w:hAnsi="Times New Roman"/>
          <w:color w:val="000000"/>
          <w:sz w:val="24"/>
          <w:szCs w:val="24"/>
          <w:lang w:val="en-US" w:eastAsia="es-ES"/>
        </w:rPr>
        <w:t xml:space="preserve"> sensitivity - peanut disease - active ingredients - </w:t>
      </w:r>
      <w:r>
        <w:rPr>
          <w:rFonts w:eastAsia="Times New Roman" w:cs="Times New Roman" w:ascii="Times New Roman" w:hAnsi="Times New Roman"/>
          <w:i/>
          <w:color w:val="000000"/>
          <w:sz w:val="24"/>
          <w:szCs w:val="24"/>
          <w:lang w:val="en-US" w:eastAsia="es-ES"/>
        </w:rPr>
        <w:t>Thecaphora frezii</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1. Introduction</w:t>
      </w:r>
    </w:p>
    <w:p>
      <w:pPr>
        <w:pStyle w:val="Normal"/>
        <w:spacing w:lineRule="auto" w:line="480" w:before="0" w:after="0"/>
        <w:ind w:firstLine="708"/>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color w:val="000000"/>
          <w:sz w:val="24"/>
          <w:szCs w:val="24"/>
          <w:lang w:val="en-US" w:eastAsia="es-ES"/>
        </w:rPr>
        <w:t>Peanut (</w:t>
      </w:r>
      <w:r>
        <w:rPr>
          <w:rFonts w:eastAsia="Times New Roman" w:cs="Times New Roman" w:ascii="Times New Roman" w:hAnsi="Times New Roman"/>
          <w:i/>
          <w:iCs/>
          <w:color w:val="000000"/>
          <w:sz w:val="24"/>
          <w:szCs w:val="24"/>
          <w:lang w:val="en-US" w:eastAsia="es-ES"/>
        </w:rPr>
        <w:t>Arachis hypogaea</w:t>
      </w:r>
      <w:r>
        <w:rPr>
          <w:rFonts w:eastAsia="Times New Roman" w:cs="Times New Roman" w:ascii="Times New Roman" w:hAnsi="Times New Roman"/>
          <w:color w:val="000000"/>
          <w:sz w:val="24"/>
          <w:szCs w:val="24"/>
          <w:lang w:val="en-US" w:eastAsia="es-ES"/>
        </w:rPr>
        <w:t xml:space="preserve"> L.) is an annual extensive crop, with its center of origin in northwestern Argentina and southeastern Bolivia (Hammons, 1982). Argentina produces a high-quality peanut in an area of 350,000 has, concentrating more than 90% in the province of Córdoba located at the center region of the country. More than 95% of the peanut production is exported, previously processed in situ by the industry established in the same growing region (Agüero, 2006; Calzada and Rozadilla, 2018). </w:t>
      </w:r>
    </w:p>
    <w:p>
      <w:pPr>
        <w:pStyle w:val="Normal"/>
        <w:spacing w:lineRule="auto" w:line="480" w:before="0" w:after="0"/>
        <w:ind w:firstLine="708"/>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Peanut smut, caused by the soil-borne fungi </w:t>
      </w:r>
      <w:r>
        <w:rPr>
          <w:rFonts w:eastAsia="Times New Roman" w:cs="Times New Roman" w:ascii="Times New Roman" w:hAnsi="Times New Roman"/>
          <w:i/>
          <w:color w:val="000000"/>
          <w:sz w:val="24"/>
          <w:szCs w:val="24"/>
          <w:lang w:val="en-US" w:eastAsia="es-ES"/>
        </w:rPr>
        <w:t>Thecaphora frezii</w:t>
      </w:r>
      <w:r>
        <w:rPr>
          <w:rFonts w:eastAsia="Times New Roman" w:cs="Times New Roman" w:ascii="Times New Roman" w:hAnsi="Times New Roman"/>
          <w:color w:val="000000"/>
          <w:sz w:val="24"/>
          <w:szCs w:val="24"/>
          <w:lang w:val="en-US" w:eastAsia="es-ES"/>
        </w:rPr>
        <w:t xml:space="preserve"> Carranza and Lindquist, is an endemic and yield reducing disease for the argentine main growing region (Marinelli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2008; 2010; Oddino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2007; Rago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2014). </w:t>
      </w:r>
      <w:del w:id="4" w:author="Juan Pablo Edwards Molina" w:date="2020-01-02T15:20:00Z">
        <w:r>
          <w:rPr>
            <w:rFonts w:eastAsia="Times New Roman" w:cs="Times New Roman" w:ascii="Times New Roman" w:hAnsi="Times New Roman"/>
            <w:color w:val="000000"/>
            <w:sz w:val="24"/>
            <w:szCs w:val="24"/>
            <w:lang w:val="en-US" w:eastAsia="es-ES"/>
          </w:rPr>
          <w:delText xml:space="preserve">It </w:delText>
        </w:r>
      </w:del>
      <w:ins w:id="5" w:author="Juan Pablo Edwards Molina" w:date="2020-01-02T15:20:00Z">
        <w:r>
          <w:rPr>
            <w:rFonts w:eastAsia="Times New Roman" w:cs="Times New Roman" w:ascii="Times New Roman" w:hAnsi="Times New Roman"/>
            <w:color w:val="000000"/>
            <w:sz w:val="24"/>
            <w:szCs w:val="24"/>
            <w:lang w:val="en-US" w:eastAsia="es-ES"/>
          </w:rPr>
          <w:t xml:space="preserve">The pathogen </w:t>
        </w:r>
      </w:ins>
      <w:r>
        <w:rPr>
          <w:rFonts w:eastAsia="Times New Roman" w:cs="Times New Roman" w:ascii="Times New Roman" w:hAnsi="Times New Roman"/>
          <w:color w:val="000000"/>
          <w:sz w:val="24"/>
          <w:szCs w:val="24"/>
          <w:lang w:val="en-US" w:eastAsia="es-ES"/>
        </w:rPr>
        <w:t xml:space="preserve">is a biotrophic fungi that produces sorus </w:t>
      </w:r>
      <w:del w:id="6" w:author="Juan Pablo Edwards Molina" w:date="2020-01-02T15:20:00Z">
        <w:r>
          <w:rPr>
            <w:rFonts w:eastAsia="Times New Roman" w:cs="Times New Roman" w:ascii="Times New Roman" w:hAnsi="Times New Roman"/>
            <w:color w:val="000000"/>
            <w:sz w:val="24"/>
            <w:szCs w:val="24"/>
            <w:lang w:val="en-US" w:eastAsia="es-ES"/>
          </w:rPr>
          <w:delText xml:space="preserve">formed </w:delText>
        </w:r>
      </w:del>
      <w:ins w:id="7" w:author="Juan Pablo Edwards Molina" w:date="2020-01-02T15:20:00Z">
        <w:r>
          <w:rPr>
            <w:rFonts w:eastAsia="Times New Roman" w:cs="Times New Roman" w:ascii="Times New Roman" w:hAnsi="Times New Roman"/>
            <w:color w:val="000000"/>
            <w:sz w:val="24"/>
            <w:szCs w:val="24"/>
            <w:lang w:val="en-US" w:eastAsia="es-ES"/>
          </w:rPr>
          <w:t xml:space="preserve">consisting of </w:t>
        </w:r>
      </w:ins>
      <w:del w:id="8" w:author="Juan Pablo Edwards Molina" w:date="2020-01-02T15:20:00Z">
        <w:r>
          <w:rPr>
            <w:rFonts w:eastAsia="Times New Roman" w:cs="Times New Roman" w:ascii="Times New Roman" w:hAnsi="Times New Roman"/>
            <w:color w:val="000000"/>
            <w:sz w:val="24"/>
            <w:szCs w:val="24"/>
            <w:lang w:val="en-US" w:eastAsia="es-ES"/>
          </w:rPr>
          <w:delText xml:space="preserve">by </w:delText>
        </w:r>
      </w:del>
      <w:r>
        <w:rPr>
          <w:rFonts w:eastAsia="Times New Roman" w:cs="Times New Roman" w:ascii="Times New Roman" w:hAnsi="Times New Roman"/>
          <w:color w:val="000000"/>
          <w:sz w:val="24"/>
          <w:szCs w:val="24"/>
          <w:lang w:val="en-US" w:eastAsia="es-ES"/>
        </w:rPr>
        <w:t xml:space="preserve">a powdery mass of spores which colonize </w:t>
      </w:r>
      <w:ins w:id="9" w:author="Juan Pablo Edwards Molina" w:date="2020-01-02T15:20:00Z">
        <w:r>
          <w:rPr>
            <w:rFonts w:eastAsia="Times New Roman" w:cs="Times New Roman" w:ascii="Times New Roman" w:hAnsi="Times New Roman"/>
            <w:color w:val="000000"/>
            <w:sz w:val="24"/>
            <w:szCs w:val="24"/>
            <w:lang w:val="en-US" w:eastAsia="es-ES"/>
          </w:rPr>
          <w:t xml:space="preserve">the </w:t>
        </w:r>
      </w:ins>
      <w:r>
        <w:rPr>
          <w:rFonts w:eastAsia="Times New Roman" w:cs="Times New Roman" w:ascii="Times New Roman" w:hAnsi="Times New Roman"/>
          <w:color w:val="000000"/>
          <w:sz w:val="24"/>
          <w:szCs w:val="24"/>
          <w:lang w:val="en-US" w:eastAsia="es-ES"/>
        </w:rPr>
        <w:t xml:space="preserve">seed tissue partially or totally, </w:t>
      </w:r>
      <w:del w:id="10" w:author="Juan Pablo Edwards Molina" w:date="2020-01-02T08:18:00Z">
        <w:r>
          <w:rPr>
            <w:rFonts w:eastAsia="Times New Roman" w:cs="Times New Roman" w:ascii="Times New Roman" w:hAnsi="Times New Roman"/>
            <w:color w:val="000000"/>
            <w:sz w:val="24"/>
            <w:szCs w:val="24"/>
            <w:lang w:val="en-US" w:eastAsia="es-ES"/>
          </w:rPr>
          <w:delText xml:space="preserve">being able </w:delText>
        </w:r>
      </w:del>
      <w:ins w:id="11" w:author="Juan Pablo Edwards Molina" w:date="2020-01-02T08:18:00Z">
        <w:r>
          <w:rPr>
            <w:rFonts w:eastAsia="Times New Roman" w:cs="Times New Roman" w:ascii="Times New Roman" w:hAnsi="Times New Roman"/>
            <w:color w:val="000000"/>
            <w:sz w:val="24"/>
            <w:szCs w:val="24"/>
            <w:lang w:val="en-US" w:eastAsia="es-ES"/>
          </w:rPr>
          <w:t xml:space="preserve">with potential </w:t>
        </w:r>
      </w:ins>
      <w:del w:id="12" w:author="Juan Pablo Edwards Molina" w:date="2020-01-02T15:21:00Z">
        <w:r>
          <w:rPr>
            <w:rFonts w:eastAsia="Times New Roman" w:cs="Times New Roman" w:ascii="Times New Roman" w:hAnsi="Times New Roman"/>
            <w:color w:val="000000"/>
            <w:sz w:val="24"/>
            <w:szCs w:val="24"/>
            <w:lang w:val="en-US" w:eastAsia="es-ES"/>
          </w:rPr>
          <w:delText xml:space="preserve">to affect </w:delText>
        </w:r>
      </w:del>
      <w:del w:id="13" w:author="Juan Pablo Edwards Molina" w:date="2020-01-02T08:17:00Z">
        <w:r>
          <w:rPr>
            <w:rFonts w:eastAsia="Times New Roman" w:cs="Times New Roman" w:ascii="Times New Roman" w:hAnsi="Times New Roman"/>
            <w:color w:val="000000"/>
            <w:sz w:val="24"/>
            <w:szCs w:val="24"/>
            <w:lang w:val="en-US" w:eastAsia="es-ES"/>
          </w:rPr>
          <w:delText xml:space="preserve">all </w:delText>
        </w:r>
      </w:del>
      <w:ins w:id="14" w:author="Juan Pablo Edwards Molina" w:date="2020-01-02T08:17:00Z">
        <w:r>
          <w:rPr>
            <w:rFonts w:eastAsia="Times New Roman" w:cs="Times New Roman" w:ascii="Times New Roman" w:hAnsi="Times New Roman"/>
            <w:color w:val="000000"/>
            <w:sz w:val="24"/>
            <w:szCs w:val="24"/>
            <w:lang w:val="en-US" w:eastAsia="es-ES"/>
          </w:rPr>
          <w:t xml:space="preserve">total </w:t>
        </w:r>
      </w:ins>
      <w:ins w:id="15" w:author="Juan Pablo Edwards Molina" w:date="2020-01-02T15:21:00Z">
        <w:r>
          <w:rPr>
            <w:rFonts w:eastAsia="Times New Roman" w:cs="Times New Roman" w:ascii="Times New Roman" w:hAnsi="Times New Roman"/>
            <w:color w:val="000000"/>
            <w:sz w:val="24"/>
            <w:szCs w:val="24"/>
            <w:lang w:val="en-US" w:eastAsia="es-ES"/>
          </w:rPr>
          <w:t xml:space="preserve">damage </w:t>
        </w:r>
      </w:ins>
      <w:ins w:id="16" w:author="Juan Pablo Edwards Molina" w:date="2020-01-02T08:17:00Z">
        <w:r>
          <w:rPr>
            <w:rFonts w:eastAsia="Times New Roman" w:cs="Times New Roman" w:ascii="Times New Roman" w:hAnsi="Times New Roman"/>
            <w:color w:val="000000"/>
            <w:sz w:val="24"/>
            <w:szCs w:val="24"/>
            <w:lang w:val="en-US" w:eastAsia="es-ES"/>
          </w:rPr>
          <w:t xml:space="preserve">of </w:t>
        </w:r>
      </w:ins>
      <w:ins w:id="17" w:author="Juan Pablo Edwards Molina" w:date="2020-01-02T15:21:00Z">
        <w:r>
          <w:rPr>
            <w:rFonts w:eastAsia="Times New Roman" w:cs="Times New Roman" w:ascii="Times New Roman" w:hAnsi="Times New Roman"/>
            <w:color w:val="000000"/>
            <w:sz w:val="24"/>
            <w:szCs w:val="24"/>
            <w:lang w:val="en-US" w:eastAsia="es-ES"/>
          </w:rPr>
          <w:t xml:space="preserve">the plant </w:t>
        </w:r>
      </w:ins>
      <w:ins w:id="18" w:author="Juan Pablo Edwards Molina" w:date="2020-01-02T08:17:00Z">
        <w:r>
          <w:rPr>
            <w:rFonts w:eastAsia="Times New Roman" w:cs="Times New Roman" w:ascii="Times New Roman" w:hAnsi="Times New Roman"/>
            <w:color w:val="000000"/>
            <w:sz w:val="24"/>
            <w:szCs w:val="24"/>
            <w:lang w:val="en-US" w:eastAsia="es-ES"/>
          </w:rPr>
          <w:t xml:space="preserve">pods </w:t>
        </w:r>
      </w:ins>
      <w:del w:id="19" w:author="Juan Pablo Edwards Molina" w:date="2020-01-02T08:16:00Z">
        <w:r>
          <w:rPr>
            <w:rFonts w:eastAsia="Times New Roman" w:cs="Times New Roman" w:ascii="Times New Roman" w:hAnsi="Times New Roman"/>
            <w:color w:val="000000"/>
            <w:sz w:val="24"/>
            <w:szCs w:val="24"/>
            <w:lang w:val="en-US" w:eastAsia="es-ES"/>
          </w:rPr>
          <w:delText xml:space="preserve">seeds of the pod </w:delText>
        </w:r>
      </w:del>
      <w:r>
        <w:rPr>
          <w:rFonts w:eastAsia="Times New Roman" w:cs="Times New Roman" w:ascii="Times New Roman" w:hAnsi="Times New Roman"/>
          <w:color w:val="000000"/>
          <w:sz w:val="24"/>
          <w:szCs w:val="24"/>
          <w:lang w:val="en-US" w:eastAsia="es-ES"/>
        </w:rPr>
        <w:t xml:space="preserve">(Astiz Gasso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2008). The infection process occurs </w:t>
      </w:r>
      <w:del w:id="20" w:author="Juan Pablo Edwards Molina" w:date="2020-01-02T15:21:00Z">
        <w:r>
          <w:rPr>
            <w:rFonts w:eastAsia="Times New Roman" w:cs="Times New Roman" w:ascii="Times New Roman" w:hAnsi="Times New Roman"/>
            <w:color w:val="000000"/>
            <w:sz w:val="24"/>
            <w:szCs w:val="24"/>
            <w:lang w:val="en-US" w:eastAsia="es-ES"/>
          </w:rPr>
          <w:delText xml:space="preserve">in </w:delText>
        </w:r>
      </w:del>
      <w:ins w:id="21" w:author="Juan Pablo Edwards Molina" w:date="2020-01-02T15:21:00Z">
        <w:r>
          <w:rPr>
            <w:rFonts w:eastAsia="Times New Roman" w:cs="Times New Roman" w:ascii="Times New Roman" w:hAnsi="Times New Roman"/>
            <w:color w:val="000000"/>
            <w:sz w:val="24"/>
            <w:szCs w:val="24"/>
            <w:lang w:val="en-US" w:eastAsia="es-ES"/>
          </w:rPr>
          <w:t xml:space="preserve">during </w:t>
        </w:r>
      </w:ins>
      <w:r>
        <w:rPr>
          <w:rFonts w:eastAsia="Times New Roman" w:cs="Times New Roman" w:ascii="Times New Roman" w:hAnsi="Times New Roman"/>
          <w:color w:val="000000"/>
          <w:sz w:val="24"/>
          <w:szCs w:val="24"/>
          <w:lang w:val="en-US" w:eastAsia="es-ES"/>
        </w:rPr>
        <w:t xml:space="preserve">the </w:t>
      </w:r>
      <w:ins w:id="22" w:author="Juan Pablo Edwards Molina" w:date="2020-01-02T15:21:00Z">
        <w:r>
          <w:rPr>
            <w:rFonts w:eastAsia="Times New Roman" w:cs="Times New Roman" w:ascii="Times New Roman" w:hAnsi="Times New Roman"/>
            <w:color w:val="000000"/>
            <w:sz w:val="24"/>
            <w:szCs w:val="24"/>
            <w:lang w:val="en-US" w:eastAsia="es-ES"/>
          </w:rPr>
          <w:t xml:space="preserve">crop </w:t>
        </w:r>
      </w:ins>
      <w:r>
        <w:rPr>
          <w:rFonts w:eastAsia="Times New Roman" w:cs="Times New Roman" w:ascii="Times New Roman" w:hAnsi="Times New Roman"/>
          <w:color w:val="000000"/>
          <w:sz w:val="24"/>
          <w:szCs w:val="24"/>
          <w:lang w:val="en-US" w:eastAsia="es-ES"/>
        </w:rPr>
        <w:t>pegging time</w:t>
      </w:r>
      <w:del w:id="23" w:author="Juan Pablo Edwards Molina" w:date="2020-01-02T15:22:00Z">
        <w:r>
          <w:rPr>
            <w:rFonts w:eastAsia="Times New Roman" w:cs="Times New Roman" w:ascii="Times New Roman" w:hAnsi="Times New Roman"/>
            <w:color w:val="000000"/>
            <w:sz w:val="24"/>
            <w:szCs w:val="24"/>
            <w:lang w:val="en-US" w:eastAsia="es-ES"/>
          </w:rPr>
          <w:delText xml:space="preserve">. At the moment </w:delText>
        </w:r>
      </w:del>
      <w:ins w:id="24" w:author="Juan Pablo Edwards Molina" w:date="2020-01-02T15:22:00Z">
        <w:r>
          <w:rPr>
            <w:rFonts w:eastAsia="Times New Roman" w:cs="Times New Roman" w:ascii="Times New Roman" w:hAnsi="Times New Roman"/>
            <w:color w:val="000000"/>
            <w:sz w:val="24"/>
            <w:szCs w:val="24"/>
            <w:lang w:val="en-US" w:eastAsia="es-ES"/>
          </w:rPr>
          <w:t xml:space="preserve">: the process </w:t>
        </w:r>
      </w:ins>
      <w:del w:id="25" w:author="Juan Pablo Edwards Molina" w:date="2020-01-02T15:22:00Z">
        <w:r>
          <w:rPr>
            <w:rFonts w:eastAsia="Times New Roman" w:cs="Times New Roman" w:ascii="Times New Roman" w:hAnsi="Times New Roman"/>
            <w:color w:val="000000"/>
            <w:sz w:val="24"/>
            <w:szCs w:val="24"/>
            <w:lang w:val="en-US" w:eastAsia="es-ES"/>
          </w:rPr>
          <w:delText xml:space="preserve">of the </w:delText>
        </w:r>
      </w:del>
      <w:ins w:id="26" w:author="Juan Pablo Edwards Molina" w:date="2020-01-02T15:22:00Z">
        <w:r>
          <w:rPr>
            <w:rFonts w:eastAsia="Times New Roman" w:cs="Times New Roman" w:ascii="Times New Roman" w:hAnsi="Times New Roman"/>
            <w:color w:val="000000"/>
            <w:sz w:val="24"/>
            <w:szCs w:val="24"/>
            <w:lang w:val="en-US" w:eastAsia="es-ES"/>
          </w:rPr>
          <w:t xml:space="preserve">in which the </w:t>
        </w:r>
      </w:ins>
      <w:r>
        <w:rPr>
          <w:rFonts w:eastAsia="Times New Roman" w:cs="Times New Roman" w:ascii="Times New Roman" w:hAnsi="Times New Roman"/>
          <w:color w:val="000000"/>
          <w:sz w:val="24"/>
          <w:szCs w:val="24"/>
          <w:lang w:val="en-US" w:eastAsia="es-ES"/>
        </w:rPr>
        <w:t>flower gynophore penetrate</w:t>
      </w:r>
      <w:ins w:id="27" w:author="Juan Pablo Edwards Molina" w:date="2020-01-02T15:22:00Z">
        <w:r>
          <w:rPr>
            <w:rFonts w:eastAsia="Times New Roman" w:cs="Times New Roman" w:ascii="Times New Roman" w:hAnsi="Times New Roman"/>
            <w:color w:val="000000"/>
            <w:sz w:val="24"/>
            <w:szCs w:val="24"/>
            <w:lang w:val="en-US" w:eastAsia="es-ES"/>
          </w:rPr>
          <w:t>s</w:t>
        </w:r>
      </w:ins>
      <w:r>
        <w:rPr>
          <w:rFonts w:eastAsia="Times New Roman" w:cs="Times New Roman" w:ascii="Times New Roman" w:hAnsi="Times New Roman"/>
          <w:color w:val="000000"/>
          <w:sz w:val="24"/>
          <w:szCs w:val="24"/>
          <w:lang w:val="en-US" w:eastAsia="es-ES"/>
        </w:rPr>
        <w:t xml:space="preserve"> the soil</w:t>
      </w:r>
      <w:ins w:id="28" w:author="Juan Pablo Edwards Molina" w:date="2020-01-02T15:22:00Z">
        <w:r>
          <w:rPr>
            <w:rFonts w:eastAsia="Times New Roman" w:cs="Times New Roman" w:ascii="Times New Roman" w:hAnsi="Times New Roman"/>
            <w:color w:val="000000"/>
            <w:sz w:val="24"/>
            <w:szCs w:val="24"/>
            <w:lang w:val="en-US" w:eastAsia="es-ES"/>
          </w:rPr>
          <w:t xml:space="preserve"> surface</w:t>
        </w:r>
      </w:ins>
      <w:r>
        <w:rPr>
          <w:rFonts w:eastAsia="Times New Roman" w:cs="Times New Roman" w:ascii="Times New Roman" w:hAnsi="Times New Roman"/>
          <w:color w:val="000000"/>
          <w:sz w:val="24"/>
          <w:szCs w:val="24"/>
          <w:lang w:val="en-US" w:eastAsia="es-ES"/>
        </w:rPr>
        <w:t xml:space="preserve">, </w:t>
      </w:r>
      <w:ins w:id="29" w:author="Juan Pablo Edwards Molina" w:date="2020-01-02T15:22:00Z">
        <w:r>
          <w:rPr>
            <w:rFonts w:eastAsia="Times New Roman" w:cs="Times New Roman" w:ascii="Times New Roman" w:hAnsi="Times New Roman"/>
            <w:color w:val="000000"/>
            <w:sz w:val="24"/>
            <w:szCs w:val="24"/>
            <w:lang w:val="en-US" w:eastAsia="es-ES"/>
          </w:rPr>
          <w:t xml:space="preserve">releasing an </w:t>
        </w:r>
      </w:ins>
      <w:r>
        <w:rPr>
          <w:rFonts w:eastAsia="Times New Roman" w:cs="Times New Roman" w:ascii="Times New Roman" w:hAnsi="Times New Roman"/>
          <w:color w:val="000000"/>
          <w:sz w:val="24"/>
          <w:szCs w:val="24"/>
          <w:lang w:val="en-US" w:eastAsia="es-ES"/>
        </w:rPr>
        <w:t xml:space="preserve">exudate that stimulate the spore germination </w:t>
      </w:r>
      <w:del w:id="30" w:author="Juan Pablo Edwards Molina" w:date="2020-01-02T15:23:00Z">
        <w:r>
          <w:rPr>
            <w:rFonts w:eastAsia="Times New Roman" w:cs="Times New Roman" w:ascii="Times New Roman" w:hAnsi="Times New Roman"/>
            <w:color w:val="000000"/>
            <w:sz w:val="24"/>
            <w:szCs w:val="24"/>
            <w:lang w:val="en-US" w:eastAsia="es-ES"/>
          </w:rPr>
          <w:delText xml:space="preserve">are released </w:delText>
        </w:r>
      </w:del>
      <w:r>
        <w:rPr>
          <w:rFonts w:eastAsia="Times New Roman" w:cs="Times New Roman" w:ascii="Times New Roman" w:hAnsi="Times New Roman"/>
          <w:color w:val="000000"/>
          <w:sz w:val="24"/>
          <w:szCs w:val="24"/>
          <w:lang w:val="en-US" w:eastAsia="es-ES"/>
        </w:rPr>
        <w:t xml:space="preserve">(Marinelli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2008).</w:t>
      </w:r>
    </w:p>
    <w:p>
      <w:pPr>
        <w:pStyle w:val="Normal"/>
        <w:spacing w:lineRule="auto" w:line="480" w:before="0" w:after="0"/>
        <w:ind w:firstLine="708"/>
        <w:jc w:val="both"/>
        <w:rPr/>
      </w:pPr>
      <w:r>
        <w:rPr>
          <w:rFonts w:eastAsia="Times New Roman" w:cs="Times New Roman" w:ascii="Times New Roman" w:hAnsi="Times New Roman"/>
          <w:color w:val="000000"/>
          <w:sz w:val="24"/>
          <w:szCs w:val="24"/>
          <w:lang w:val="en-US" w:eastAsia="es-ES"/>
        </w:rPr>
        <w:t xml:space="preserve">Currently, no management strategies for reducing </w:t>
      </w:r>
      <w:r>
        <w:rPr>
          <w:rFonts w:eastAsia="Times New Roman" w:cs="Times New Roman" w:ascii="Times New Roman" w:hAnsi="Times New Roman"/>
          <w:i/>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infections are adopted by </w:t>
      </w:r>
      <w:ins w:id="31" w:author="Juan Pablo Edwards Molina" w:date="2020-01-02T15:23:00Z">
        <w:r>
          <w:rPr>
            <w:rFonts w:eastAsia="Times New Roman" w:cs="Times New Roman" w:ascii="Times New Roman" w:hAnsi="Times New Roman"/>
            <w:color w:val="000000"/>
            <w:sz w:val="24"/>
            <w:szCs w:val="24"/>
            <w:lang w:val="en-US" w:eastAsia="es-ES"/>
          </w:rPr>
          <w:t xml:space="preserve">argentine </w:t>
        </w:r>
      </w:ins>
      <w:del w:id="32" w:author="Juan Pablo Edwards Molina" w:date="2020-01-02T15:23:00Z">
        <w:r>
          <w:rPr>
            <w:rFonts w:eastAsia="Times New Roman" w:cs="Times New Roman" w:ascii="Times New Roman" w:hAnsi="Times New Roman"/>
            <w:color w:val="000000"/>
            <w:sz w:val="24"/>
            <w:szCs w:val="24"/>
            <w:lang w:val="en-US" w:eastAsia="es-ES"/>
          </w:rPr>
          <w:delText xml:space="preserve">local </w:delText>
        </w:r>
      </w:del>
      <w:r>
        <w:rPr>
          <w:rFonts w:eastAsia="Times New Roman" w:cs="Times New Roman" w:ascii="Times New Roman" w:hAnsi="Times New Roman"/>
          <w:color w:val="000000"/>
          <w:sz w:val="24"/>
          <w:szCs w:val="24"/>
          <w:lang w:val="en-US" w:eastAsia="es-ES"/>
        </w:rPr>
        <w:t xml:space="preserve">growers, which is leading to an </w:t>
      </w:r>
      <w:ins w:id="33" w:author="Juan Pablo Edwards Molina" w:date="2020-01-02T15:23:00Z">
        <w:r>
          <w:rPr>
            <w:rFonts w:eastAsia="Times New Roman" w:cs="Times New Roman" w:ascii="Times New Roman" w:hAnsi="Times New Roman"/>
            <w:color w:val="000000"/>
            <w:sz w:val="24"/>
            <w:szCs w:val="24"/>
            <w:lang w:val="en-US" w:eastAsia="es-ES"/>
          </w:rPr>
          <w:t>inter-</w:t>
        </w:r>
      </w:ins>
      <w:r>
        <w:rPr>
          <w:rFonts w:eastAsia="Times New Roman" w:cs="Times New Roman" w:ascii="Times New Roman" w:hAnsi="Times New Roman"/>
          <w:color w:val="000000"/>
          <w:sz w:val="24"/>
          <w:szCs w:val="24"/>
          <w:lang w:val="en-US" w:eastAsia="es-ES"/>
        </w:rPr>
        <w:t xml:space="preserve">annual </w:t>
      </w:r>
      <w:del w:id="34" w:author="Juan Pablo Edwards Molina" w:date="2020-01-02T15:23:00Z">
        <w:r>
          <w:rPr>
            <w:rFonts w:eastAsia="Times New Roman" w:cs="Times New Roman" w:ascii="Times New Roman" w:hAnsi="Times New Roman"/>
            <w:color w:val="000000"/>
            <w:sz w:val="24"/>
            <w:szCs w:val="24"/>
            <w:lang w:val="en-US" w:eastAsia="es-ES"/>
          </w:rPr>
          <w:delText xml:space="preserve">local </w:delText>
        </w:r>
      </w:del>
      <w:r>
        <w:rPr>
          <w:rFonts w:eastAsia="Times New Roman" w:cs="Times New Roman" w:ascii="Times New Roman" w:hAnsi="Times New Roman"/>
          <w:color w:val="000000"/>
          <w:sz w:val="24"/>
          <w:szCs w:val="24"/>
          <w:lang w:val="en-US" w:eastAsia="es-ES"/>
        </w:rPr>
        <w:t xml:space="preserve">inoculum </w:t>
      </w:r>
      <w:del w:id="35" w:author="Juan Pablo Edwards Molina" w:date="2020-01-02T15:23:00Z">
        <w:r>
          <w:rPr>
            <w:rFonts w:eastAsia="Times New Roman" w:cs="Times New Roman" w:ascii="Times New Roman" w:hAnsi="Times New Roman"/>
            <w:color w:val="000000"/>
            <w:sz w:val="24"/>
            <w:szCs w:val="24"/>
            <w:lang w:val="en-US" w:eastAsia="es-ES"/>
          </w:rPr>
          <w:delText xml:space="preserve">increase </w:delText>
        </w:r>
      </w:del>
      <w:ins w:id="36" w:author="Juan Pablo Edwards Molina" w:date="2020-01-02T15:23:00Z">
        <w:r>
          <w:rPr>
            <w:rFonts w:eastAsia="Times New Roman" w:cs="Times New Roman" w:ascii="Times New Roman" w:hAnsi="Times New Roman"/>
            <w:color w:val="000000"/>
            <w:sz w:val="24"/>
            <w:szCs w:val="24"/>
            <w:lang w:val="en-US" w:eastAsia="es-ES"/>
          </w:rPr>
          <w:t xml:space="preserve">accumulation </w:t>
        </w:r>
      </w:ins>
      <w:r>
        <w:rPr>
          <w:rFonts w:eastAsia="Times New Roman" w:cs="Times New Roman" w:ascii="Times New Roman" w:hAnsi="Times New Roman"/>
          <w:color w:val="000000"/>
          <w:sz w:val="24"/>
          <w:szCs w:val="24"/>
          <w:lang w:val="en-US" w:eastAsia="es-ES"/>
        </w:rPr>
        <w:t xml:space="preserve">(Paredes et al., 2017). </w:t>
      </w:r>
      <w:del w:id="37" w:author="Juan Pablo Edwards Molina" w:date="2020-01-02T15:23:00Z">
        <w:r>
          <w:rPr>
            <w:rFonts w:eastAsia="Times New Roman" w:cs="Times New Roman" w:ascii="Times New Roman" w:hAnsi="Times New Roman"/>
            <w:color w:val="000000"/>
            <w:sz w:val="24"/>
            <w:szCs w:val="24"/>
            <w:lang w:val="en-US" w:eastAsia="es-ES"/>
          </w:rPr>
          <w:delText>Granoleico p</w:delText>
        </w:r>
      </w:del>
      <w:ins w:id="38" w:author="Juan Pablo Edwards Molina" w:date="2020-01-02T15:23:00Z">
        <w:r>
          <w:rPr>
            <w:rFonts w:eastAsia="Times New Roman" w:cs="Times New Roman" w:ascii="Times New Roman" w:hAnsi="Times New Roman"/>
            <w:color w:val="000000"/>
            <w:sz w:val="24"/>
            <w:szCs w:val="24"/>
            <w:lang w:val="en-US" w:eastAsia="es-ES"/>
          </w:rPr>
          <w:t>P</w:t>
        </w:r>
      </w:ins>
      <w:r>
        <w:rPr>
          <w:rFonts w:eastAsia="Times New Roman" w:cs="Times New Roman" w:ascii="Times New Roman" w:hAnsi="Times New Roman"/>
          <w:color w:val="000000"/>
          <w:sz w:val="24"/>
          <w:szCs w:val="24"/>
          <w:lang w:val="en-US" w:eastAsia="es-ES"/>
        </w:rPr>
        <w:t xml:space="preserve">eanut cultivar </w:t>
      </w:r>
      <w:ins w:id="39" w:author="Juan Pablo Edwards Molina" w:date="2020-01-02T15:23:00Z">
        <w:r>
          <w:rPr>
            <w:rFonts w:eastAsia="Times New Roman" w:cs="Times New Roman" w:ascii="Times New Roman" w:hAnsi="Times New Roman"/>
            <w:color w:val="000000"/>
            <w:sz w:val="24"/>
            <w:szCs w:val="24"/>
            <w:lang w:val="en-US" w:eastAsia="es-ES"/>
          </w:rPr>
          <w:t>Granoleico</w:t>
        </w:r>
      </w:ins>
      <w:ins w:id="40" w:author="Juan Pablo Edwards Molina" w:date="2020-01-02T15:24:00Z">
        <w:r>
          <w:rPr>
            <w:rFonts w:eastAsia="Times New Roman" w:cs="Times New Roman" w:ascii="Times New Roman" w:hAnsi="Times New Roman"/>
            <w:color w:val="000000"/>
            <w:sz w:val="24"/>
            <w:szCs w:val="24"/>
            <w:lang w:val="en-US" w:eastAsia="es-ES"/>
          </w:rPr>
          <w:t xml:space="preserve">, with known susceptibility to the smut, </w:t>
        </w:r>
      </w:ins>
      <w:r>
        <w:rPr>
          <w:rFonts w:eastAsia="Times New Roman" w:cs="Times New Roman" w:ascii="Times New Roman" w:hAnsi="Times New Roman"/>
          <w:color w:val="000000"/>
          <w:sz w:val="24"/>
          <w:szCs w:val="24"/>
          <w:lang w:val="en-US" w:eastAsia="es-ES"/>
        </w:rPr>
        <w:t xml:space="preserve">is </w:t>
      </w:r>
      <w:del w:id="41" w:author="Juan Pablo Edwards Molina" w:date="2020-01-02T15:23:00Z">
        <w:r>
          <w:rPr>
            <w:rFonts w:eastAsia="Times New Roman" w:cs="Times New Roman" w:ascii="Times New Roman" w:hAnsi="Times New Roman"/>
            <w:color w:val="000000"/>
            <w:sz w:val="24"/>
            <w:szCs w:val="24"/>
            <w:lang w:val="en-US" w:eastAsia="es-ES"/>
          </w:rPr>
          <w:delText xml:space="preserve">widely </w:delText>
        </w:r>
      </w:del>
      <w:del w:id="42" w:author="Juan Pablo Edwards Molina" w:date="2020-01-02T15:24:00Z">
        <w:r>
          <w:rPr>
            <w:rFonts w:eastAsia="Times New Roman" w:cs="Times New Roman" w:ascii="Times New Roman" w:hAnsi="Times New Roman"/>
            <w:color w:val="000000"/>
            <w:sz w:val="24"/>
            <w:szCs w:val="24"/>
            <w:lang w:val="en-US" w:eastAsia="es-ES"/>
          </w:rPr>
          <w:delText xml:space="preserve">planted </w:delText>
        </w:r>
      </w:del>
      <w:ins w:id="43" w:author="Juan Pablo Edwards Molina" w:date="2020-01-02T15:24:00Z">
        <w:r>
          <w:rPr>
            <w:rFonts w:eastAsia="Times New Roman" w:cs="Times New Roman" w:ascii="Times New Roman" w:hAnsi="Times New Roman"/>
            <w:color w:val="000000"/>
            <w:sz w:val="24"/>
            <w:szCs w:val="24"/>
            <w:lang w:val="en-US" w:eastAsia="es-ES"/>
          </w:rPr>
          <w:t xml:space="preserve">planted </w:t>
        </w:r>
      </w:ins>
      <w:r>
        <w:rPr>
          <w:rFonts w:eastAsia="Times New Roman" w:cs="Times New Roman" w:ascii="Times New Roman" w:hAnsi="Times New Roman"/>
          <w:color w:val="000000"/>
          <w:sz w:val="24"/>
          <w:szCs w:val="24"/>
          <w:lang w:val="en-US" w:eastAsia="es-ES"/>
        </w:rPr>
        <w:t xml:space="preserve">in </w:t>
      </w:r>
      <w:ins w:id="44" w:author="Juan Pablo Edwards Molina" w:date="2020-01-02T15:25:00Z">
        <w:r>
          <w:rPr>
            <w:rFonts w:eastAsia="Times New Roman" w:cs="Times New Roman" w:ascii="Times New Roman" w:hAnsi="Times New Roman"/>
            <w:color w:val="000000"/>
            <w:sz w:val="24"/>
            <w:szCs w:val="24"/>
            <w:lang w:val="en-US" w:eastAsia="es-ES"/>
          </w:rPr>
          <w:t xml:space="preserve">more than 80% of </w:t>
        </w:r>
      </w:ins>
      <w:r>
        <w:rPr>
          <w:rFonts w:eastAsia="Times New Roman" w:cs="Times New Roman" w:ascii="Times New Roman" w:hAnsi="Times New Roman"/>
          <w:color w:val="000000"/>
          <w:sz w:val="24"/>
          <w:szCs w:val="24"/>
          <w:lang w:val="en-US" w:eastAsia="es-ES"/>
        </w:rPr>
        <w:t xml:space="preserve">the </w:t>
      </w:r>
      <w:del w:id="45" w:author="Juan Pablo Edwards Molina" w:date="2020-01-02T15:24:00Z">
        <w:r>
          <w:rPr>
            <w:rFonts w:eastAsia="Times New Roman" w:cs="Times New Roman" w:ascii="Times New Roman" w:hAnsi="Times New Roman"/>
            <w:color w:val="000000"/>
            <w:sz w:val="24"/>
            <w:szCs w:val="24"/>
            <w:lang w:val="en-US" w:eastAsia="es-ES"/>
          </w:rPr>
          <w:delText xml:space="preserve">main </w:delText>
        </w:r>
      </w:del>
      <w:r>
        <w:rPr>
          <w:rFonts w:eastAsia="Times New Roman" w:cs="Times New Roman" w:ascii="Times New Roman" w:hAnsi="Times New Roman"/>
          <w:color w:val="000000"/>
          <w:sz w:val="24"/>
          <w:szCs w:val="24"/>
          <w:lang w:val="en-US" w:eastAsia="es-ES"/>
        </w:rPr>
        <w:t xml:space="preserve">growing region </w:t>
      </w:r>
      <w:del w:id="46" w:author="Juan Pablo Edwards Molina" w:date="2020-01-02T15:25:00Z">
        <w:r>
          <w:rPr>
            <w:rFonts w:eastAsia="Times New Roman" w:cs="Times New Roman" w:ascii="Times New Roman" w:hAnsi="Times New Roman"/>
            <w:color w:val="000000"/>
            <w:sz w:val="24"/>
            <w:szCs w:val="24"/>
            <w:lang w:val="en-US" w:eastAsia="es-ES"/>
          </w:rPr>
          <w:delText xml:space="preserve">(more of 80% area) </w:delText>
        </w:r>
      </w:del>
      <w:del w:id="47" w:author="Juan Pablo Edwards Molina" w:date="2020-01-02T15:24:00Z">
        <w:r>
          <w:rPr>
            <w:rFonts w:eastAsia="Times New Roman" w:cs="Times New Roman" w:ascii="Times New Roman" w:hAnsi="Times New Roman"/>
            <w:color w:val="000000"/>
            <w:sz w:val="24"/>
            <w:szCs w:val="24"/>
            <w:lang w:val="en-US" w:eastAsia="es-ES"/>
          </w:rPr>
          <w:delText xml:space="preserve">and has known susceptibility to the disease </w:delText>
        </w:r>
      </w:del>
      <w:r>
        <w:rPr>
          <w:rFonts w:eastAsia="Times New Roman" w:cs="Times New Roman" w:ascii="Times New Roman" w:hAnsi="Times New Roman"/>
          <w:color w:val="000000"/>
          <w:sz w:val="24"/>
          <w:szCs w:val="24"/>
          <w:lang w:val="en-US" w:eastAsia="es-ES"/>
        </w:rPr>
        <w:t xml:space="preserve">(Rago et al., 2017; Cignetti et al., 2010). Breeding programs with the aim of incorporating wild resistance genes have initiated recently, but new genotypes are not expected to be adopted in the short term (Bressano et al., 2019). </w:t>
      </w:r>
      <w:commentRangeStart w:id="1"/>
      <w:r>
        <w:rPr>
          <w:rFonts w:eastAsia="Times New Roman" w:cs="Times New Roman" w:ascii="Times New Roman" w:hAnsi="Times New Roman"/>
          <w:sz w:val="24"/>
          <w:szCs w:val="24"/>
          <w:highlight w:val="yellow"/>
          <w:lang w:val="en-US" w:eastAsia="es-ES"/>
          <w:rPrChange w:id="0" w:author="Juan Pablo Edwards Molina" w:date="2020-01-02T15:26:00Z">
            <w:rPr>
              <w:sz w:val="24"/>
              <w:szCs w:val="24"/>
              <w:rFonts w:ascii="Times New Roman" w:hAnsi="Times New Roman" w:eastAsia="Times New Roman" w:cs="Times New Roman"/>
              <w:color w:val="000000"/>
              <w:lang w:val="en-US" w:eastAsia="es-ES"/>
            </w:rPr>
          </w:rPrChange>
        </w:rPr>
        <w:t>Currently, EC-191 RC cultivar which has partial resistance of peanut smut were registered, but at the moment is not widely used by growers.</w:t>
      </w:r>
      <w:r>
        <w:rPr>
          <w:rFonts w:eastAsia="Times New Roman" w:cs="Times New Roman" w:ascii="Times New Roman" w:hAnsi="Times New Roman"/>
          <w:color w:val="000000"/>
          <w:sz w:val="24"/>
          <w:szCs w:val="24"/>
          <w:lang w:val="en-US" w:eastAsia="es-ES"/>
        </w:rPr>
        <w:t xml:space="preserve"> </w:t>
      </w:r>
      <w:ins w:id="49" w:author="Edwards Juan" w:date="2020-01-04T10:30:12Z">
        <w:commentRangeEnd w:id="1"/>
        <w:r>
          <w:commentReference w:id="1"/>
        </w:r>
        <w:r>
          <w:rPr>
            <w:rFonts w:eastAsia="Times New Roman" w:cs="Times New Roman" w:ascii="Times New Roman" w:hAnsi="Times New Roman"/>
            <w:color w:val="000000"/>
            <w:sz w:val="24"/>
            <w:szCs w:val="24"/>
            <w:lang w:val="en-US" w:eastAsia="es-ES"/>
          </w:rPr>
        </w:r>
      </w:ins>
    </w:p>
    <w:p>
      <w:pPr>
        <w:pStyle w:val="Normal"/>
        <w:spacing w:lineRule="auto" w:line="480" w:before="0" w:after="0"/>
        <w:ind w:firstLine="708"/>
        <w:jc w:val="both"/>
        <w:rPr/>
      </w:pPr>
      <w:r>
        <w:rPr>
          <w:rFonts w:eastAsia="Times New Roman" w:cs="Times New Roman" w:ascii="Times New Roman" w:hAnsi="Times New Roman"/>
          <w:color w:val="000000"/>
          <w:sz w:val="24"/>
          <w:szCs w:val="24"/>
          <w:lang w:val="en-US" w:eastAsia="es-ES"/>
        </w:rPr>
        <w:t xml:space="preserve">Survival fungi structures </w:t>
      </w:r>
      <w:del w:id="50" w:author="Edwards Juan" w:date="2020-01-04T10:31:00Z">
        <w:r>
          <w:rPr>
            <w:rFonts w:eastAsia="Times New Roman" w:cs="Times New Roman" w:ascii="Times New Roman" w:hAnsi="Times New Roman"/>
            <w:color w:val="000000"/>
            <w:sz w:val="24"/>
            <w:szCs w:val="24"/>
            <w:lang w:val="en-US" w:eastAsia="es-ES"/>
          </w:rPr>
          <w:delText xml:space="preserve">were observed to be </w:delText>
        </w:r>
      </w:del>
      <w:ins w:id="51" w:author="Edwards Juan" w:date="2020-01-04T10:31:00Z">
        <w:r>
          <w:rPr>
            <w:rFonts w:eastAsia="Times New Roman" w:cs="Times New Roman" w:ascii="Times New Roman" w:hAnsi="Times New Roman"/>
            <w:color w:val="000000"/>
            <w:sz w:val="24"/>
            <w:szCs w:val="24"/>
            <w:lang w:val="en-US" w:eastAsia="es-ES"/>
          </w:rPr>
          <w:t xml:space="preserve">can remain </w:t>
        </w:r>
      </w:ins>
      <w:r>
        <w:rPr>
          <w:rFonts w:eastAsia="Times New Roman" w:cs="Times New Roman" w:ascii="Times New Roman" w:hAnsi="Times New Roman"/>
          <w:color w:val="000000"/>
          <w:sz w:val="24"/>
          <w:szCs w:val="24"/>
          <w:lang w:val="en-US" w:eastAsia="es-ES"/>
        </w:rPr>
        <w:t xml:space="preserve">viable for new infections up to </w:t>
      </w:r>
      <w:del w:id="52" w:author="Edwards Juan" w:date="2020-01-04T10:31:11Z">
        <w:r>
          <w:rPr>
            <w:rFonts w:eastAsia="Times New Roman" w:cs="Times New Roman" w:ascii="Times New Roman" w:hAnsi="Times New Roman"/>
            <w:color w:val="000000"/>
            <w:sz w:val="24"/>
            <w:szCs w:val="24"/>
            <w:lang w:val="en-US" w:eastAsia="es-ES"/>
          </w:rPr>
          <w:delText>4</w:delText>
        </w:r>
      </w:del>
      <w:ins w:id="53" w:author="Edwards Juan" w:date="2020-01-04T10:31:11Z">
        <w:r>
          <w:rPr>
            <w:rFonts w:eastAsia="Times New Roman" w:cs="Times New Roman" w:ascii="Times New Roman" w:hAnsi="Times New Roman"/>
            <w:color w:val="000000"/>
            <w:sz w:val="24"/>
            <w:szCs w:val="24"/>
            <w:lang w:val="en-US" w:eastAsia="es-ES"/>
          </w:rPr>
          <w:t>four</w:t>
        </w:r>
      </w:ins>
      <w:r>
        <w:rPr>
          <w:rFonts w:eastAsia="Times New Roman" w:cs="Times New Roman" w:ascii="Times New Roman" w:hAnsi="Times New Roman"/>
          <w:color w:val="000000"/>
          <w:sz w:val="24"/>
          <w:szCs w:val="24"/>
          <w:lang w:val="en-US" w:eastAsia="es-ES"/>
        </w:rPr>
        <w:t xml:space="preserve"> years (Cazón et al., 2016a) </w:t>
      </w:r>
      <w:del w:id="54" w:author="Juan Pablo Edwards Molina" w:date="2020-01-02T15:26:00Z">
        <w:r>
          <w:rPr>
            <w:rFonts w:eastAsia="Times New Roman" w:cs="Times New Roman" w:ascii="Times New Roman" w:hAnsi="Times New Roman"/>
            <w:color w:val="000000"/>
            <w:sz w:val="24"/>
            <w:szCs w:val="24"/>
            <w:lang w:val="en-US" w:eastAsia="es-ES"/>
          </w:rPr>
          <w:delText xml:space="preserve">this </w:delText>
        </w:r>
      </w:del>
      <w:ins w:id="55" w:author="Juan Pablo Edwards Molina" w:date="2020-01-02T15:26:00Z">
        <w:r>
          <w:rPr>
            <w:rFonts w:eastAsia="Times New Roman" w:cs="Times New Roman" w:ascii="Times New Roman" w:hAnsi="Times New Roman"/>
            <w:color w:val="000000"/>
            <w:sz w:val="24"/>
            <w:szCs w:val="24"/>
            <w:lang w:val="en-US" w:eastAsia="es-ES"/>
          </w:rPr>
          <w:t xml:space="preserve">which </w:t>
        </w:r>
      </w:ins>
      <w:bookmarkStart w:id="0" w:name="_GoBack"/>
      <w:bookmarkEnd w:id="0"/>
      <w:r>
        <w:rPr>
          <w:rFonts w:eastAsia="Times New Roman" w:cs="Times New Roman" w:ascii="Times New Roman" w:hAnsi="Times New Roman"/>
          <w:color w:val="000000"/>
          <w:sz w:val="24"/>
          <w:szCs w:val="24"/>
          <w:lang w:val="en-US" w:eastAsia="es-ES"/>
        </w:rPr>
        <w:t>implies that a short peanut crop rotation an inefficient disease management technique</w:t>
      </w:r>
      <w:ins w:id="56" w:author="Edwards Juan" w:date="2020-01-04T10:31:22Z">
        <w:r>
          <w:rPr>
            <w:rFonts w:eastAsia="Times New Roman" w:cs="Times New Roman" w:ascii="Times New Roman" w:hAnsi="Times New Roman"/>
            <w:color w:val="000000"/>
            <w:sz w:val="24"/>
            <w:szCs w:val="24"/>
            <w:lang w:val="en-US" w:eastAsia="es-ES"/>
          </w:rPr>
          <w:t xml:space="preserve"> </w:t>
        </w:r>
      </w:ins>
      <w:ins w:id="57" w:author="Edwards Juan" w:date="2020-01-04T10:31:22Z">
        <w:r>
          <w:rPr>
            <w:rFonts w:eastAsia="Times New Roman" w:cs="Times New Roman" w:ascii="Times New Roman" w:hAnsi="Times New Roman"/>
            <w:color w:val="000000"/>
            <w:sz w:val="24"/>
            <w:szCs w:val="24"/>
            <w:lang w:val="en-US" w:eastAsia="es-ES"/>
          </w:rPr>
          <w:t>in the current argentine production system</w:t>
        </w:r>
      </w:ins>
      <w:r>
        <w:rPr>
          <w:rFonts w:eastAsia="Times New Roman" w:cs="Times New Roman" w:ascii="Times New Roman" w:hAnsi="Times New Roman"/>
          <w:color w:val="000000"/>
          <w:sz w:val="24"/>
          <w:szCs w:val="24"/>
          <w:lang w:val="en-US" w:eastAsia="es-ES"/>
        </w:rPr>
        <w:t xml:space="preserve">. </w:t>
      </w:r>
      <w:del w:id="58" w:author="Edwards Juan" w:date="2020-01-04T10:31:55Z">
        <w:r>
          <w:rPr>
            <w:rFonts w:eastAsia="Times New Roman" w:cs="Times New Roman" w:ascii="Times New Roman" w:hAnsi="Times New Roman"/>
            <w:color w:val="000000"/>
            <w:sz w:val="24"/>
            <w:szCs w:val="24"/>
            <w:lang w:val="en-US" w:eastAsia="es-ES"/>
          </w:rPr>
          <w:delText>Therefore the remaining potential peanut smut management technique to be explored is chemical control</w:delText>
        </w:r>
      </w:del>
      <w:ins w:id="59" w:author="Edwards Juan" w:date="2020-01-04T10:32:27Z">
        <w:r>
          <w:rPr>
            <w:rFonts w:eastAsia="Times New Roman" w:cs="Times New Roman" w:ascii="Times New Roman" w:hAnsi="Times New Roman"/>
            <w:color w:val="000000"/>
            <w:sz w:val="24"/>
            <w:szCs w:val="24"/>
            <w:lang w:val="en-US" w:eastAsia="es-ES"/>
          </w:rPr>
          <w:commentReference w:id="2"/>
        </w:r>
      </w:ins>
      <w:del w:id="60" w:author="Edwards Juan" w:date="2020-01-04T10:31:55Z">
        <w:r>
          <w:rPr>
            <w:rFonts w:eastAsia="Times New Roman" w:cs="Times New Roman" w:ascii="Times New Roman" w:hAnsi="Times New Roman"/>
            <w:color w:val="000000"/>
            <w:sz w:val="24"/>
            <w:szCs w:val="24"/>
            <w:lang w:val="en-US" w:eastAsia="es-ES"/>
          </w:rPr>
          <w:delText>.</w:delText>
        </w:r>
      </w:del>
      <w:r>
        <w:rPr>
          <w:rFonts w:eastAsia="Times New Roman" w:cs="Times New Roman" w:ascii="Times New Roman" w:hAnsi="Times New Roman"/>
          <w:color w:val="000000"/>
          <w:sz w:val="24"/>
          <w:szCs w:val="24"/>
          <w:lang w:val="en-US" w:eastAsia="es-ES"/>
        </w:rPr>
        <w:t xml:space="preserve"> </w:t>
      </w:r>
      <w:del w:id="61" w:author="Edwards Juan" w:date="2020-01-04T10:33:09Z">
        <w:r>
          <w:rPr>
            <w:rFonts w:eastAsia="Times New Roman" w:cs="Times New Roman" w:ascii="Times New Roman" w:hAnsi="Times New Roman"/>
            <w:color w:val="000000"/>
            <w:sz w:val="24"/>
            <w:szCs w:val="24"/>
            <w:lang w:val="en-US" w:eastAsia="es-ES"/>
          </w:rPr>
          <w:delText xml:space="preserve">Since </w:delText>
        </w:r>
      </w:del>
      <w:del w:id="62" w:author="Edwards Juan" w:date="2020-01-04T10:36:21Z">
        <w:r>
          <w:rPr>
            <w:rFonts w:eastAsia="Times New Roman" w:cs="Times New Roman" w:ascii="Times New Roman" w:hAnsi="Times New Roman"/>
            <w:i/>
            <w:iCs/>
            <w:color w:val="000000"/>
            <w:sz w:val="24"/>
            <w:szCs w:val="24"/>
            <w:lang w:val="en-US" w:eastAsia="es-ES"/>
          </w:rPr>
          <w:delText>T. frezii</w:delText>
        </w:r>
      </w:del>
      <w:del w:id="63" w:author="Edwards Juan" w:date="2020-01-04T10:36:21Z">
        <w:r>
          <w:rPr>
            <w:rFonts w:eastAsia="Times New Roman" w:cs="Times New Roman" w:ascii="Times New Roman" w:hAnsi="Times New Roman"/>
            <w:color w:val="000000"/>
            <w:sz w:val="24"/>
            <w:szCs w:val="24"/>
            <w:lang w:val="en-US" w:eastAsia="es-ES"/>
          </w:rPr>
          <w:delText xml:space="preserve"> is a soil born </w:delText>
        </w:r>
      </w:del>
      <w:del w:id="64" w:author="Edwards Juan" w:date="2020-01-04T10:33:43Z">
        <w:r>
          <w:rPr>
            <w:rFonts w:eastAsia="Times New Roman" w:cs="Times New Roman" w:ascii="Times New Roman" w:hAnsi="Times New Roman"/>
            <w:color w:val="000000"/>
            <w:sz w:val="24"/>
            <w:szCs w:val="24"/>
            <w:lang w:val="en-US" w:eastAsia="es-ES"/>
          </w:rPr>
          <w:delText>disease</w:delText>
        </w:r>
      </w:del>
      <w:del w:id="65" w:author="Edwards Juan" w:date="2020-01-04T10:36:21Z">
        <w:r>
          <w:rPr>
            <w:rFonts w:eastAsia="Times New Roman" w:cs="Times New Roman" w:ascii="Times New Roman" w:hAnsi="Times New Roman"/>
            <w:color w:val="000000"/>
            <w:sz w:val="24"/>
            <w:szCs w:val="24"/>
            <w:lang w:val="en-US" w:eastAsia="es-ES"/>
          </w:rPr>
          <w:delText>, the behavior of the fungicide molecules in the soil solution may be related to the efficacy of the disease control.</w:delText>
        </w:r>
      </w:del>
      <w:r>
        <w:rPr>
          <w:rFonts w:eastAsia="Times New Roman" w:cs="Times New Roman" w:ascii="Times New Roman" w:hAnsi="Times New Roman"/>
          <w:color w:val="000000"/>
          <w:sz w:val="24"/>
          <w:szCs w:val="24"/>
          <w:lang w:val="en-US" w:eastAsia="es-ES"/>
        </w:rPr>
        <w:t xml:space="preserve"> </w:t>
      </w:r>
      <w:del w:id="66" w:author="Edwards Juan" w:date="2020-01-04T10:36:30Z">
        <w:r>
          <w:rPr>
            <w:rFonts w:eastAsia="Times New Roman" w:cs="Times New Roman" w:ascii="Times New Roman" w:hAnsi="Times New Roman"/>
            <w:color w:val="000000"/>
            <w:sz w:val="24"/>
            <w:szCs w:val="24"/>
            <w:lang w:val="en-US" w:eastAsia="es-ES"/>
          </w:rPr>
          <w:delText>Some l</w:delText>
        </w:r>
      </w:del>
      <w:ins w:id="67" w:author="Edwards Juan" w:date="2020-01-04T10:36:30Z">
        <w:r>
          <w:rPr>
            <w:rFonts w:eastAsia="Times New Roman" w:cs="Times New Roman" w:ascii="Times New Roman" w:hAnsi="Times New Roman"/>
            <w:color w:val="000000"/>
            <w:sz w:val="24"/>
            <w:szCs w:val="24"/>
            <w:lang w:val="en-US" w:eastAsia="es-ES"/>
          </w:rPr>
          <w:t>L</w:t>
        </w:r>
      </w:ins>
      <w:r>
        <w:rPr>
          <w:rFonts w:eastAsia="Times New Roman" w:cs="Times New Roman" w:ascii="Times New Roman" w:hAnsi="Times New Roman"/>
          <w:color w:val="000000"/>
          <w:sz w:val="24"/>
          <w:szCs w:val="24"/>
          <w:lang w:val="en-US" w:eastAsia="es-ES"/>
        </w:rPr>
        <w:t xml:space="preserve">ocal </w:t>
      </w:r>
      <w:ins w:id="68" w:author="Edwards Juan" w:date="2020-01-04T10:36:33Z">
        <w:r>
          <w:rPr>
            <w:rFonts w:eastAsia="Times New Roman" w:cs="Times New Roman" w:ascii="Times New Roman" w:hAnsi="Times New Roman"/>
            <w:color w:val="000000"/>
            <w:sz w:val="24"/>
            <w:szCs w:val="24"/>
            <w:lang w:val="en-US" w:eastAsia="es-ES"/>
          </w:rPr>
          <w:t xml:space="preserve">preliminary </w:t>
        </w:r>
      </w:ins>
      <w:r>
        <w:rPr>
          <w:rFonts w:eastAsia="Times New Roman" w:cs="Times New Roman" w:ascii="Times New Roman" w:hAnsi="Times New Roman"/>
          <w:color w:val="000000"/>
          <w:sz w:val="24"/>
          <w:szCs w:val="24"/>
          <w:lang w:val="en-US" w:eastAsia="es-ES"/>
        </w:rPr>
        <w:t xml:space="preserve">research </w:t>
      </w:r>
      <w:del w:id="69" w:author="Edwards Juan" w:date="2020-01-04T10:36:54Z">
        <w:r>
          <w:rPr>
            <w:rFonts w:eastAsia="Times New Roman" w:cs="Times New Roman" w:ascii="Times New Roman" w:hAnsi="Times New Roman"/>
            <w:color w:val="000000"/>
            <w:sz w:val="24"/>
            <w:szCs w:val="24"/>
            <w:lang w:val="en-US" w:eastAsia="es-ES"/>
          </w:rPr>
          <w:delText xml:space="preserve">has been done related to the </w:delText>
        </w:r>
      </w:del>
      <w:ins w:id="70" w:author="Edwards Juan" w:date="2020-01-04T10:36:43Z">
        <w:r>
          <w:rPr>
            <w:rFonts w:eastAsia="Times New Roman" w:cs="Times New Roman" w:ascii="Times New Roman" w:hAnsi="Times New Roman"/>
            <w:color w:val="000000"/>
            <w:sz w:val="24"/>
            <w:szCs w:val="24"/>
            <w:lang w:val="en-US" w:eastAsia="es-ES"/>
          </w:rPr>
          <w:t xml:space="preserve">concerning </w:t>
        </w:r>
      </w:ins>
      <w:r>
        <w:rPr>
          <w:rFonts w:eastAsia="Times New Roman" w:cs="Times New Roman" w:ascii="Times New Roman" w:hAnsi="Times New Roman"/>
          <w:color w:val="000000"/>
          <w:sz w:val="24"/>
          <w:szCs w:val="24"/>
          <w:lang w:val="en-US" w:eastAsia="es-ES"/>
        </w:rPr>
        <w:t>chemical control of peanut smut report</w:t>
      </w:r>
      <w:del w:id="71" w:author="Edwards Juan" w:date="2020-01-04T10:37:02Z">
        <w:r>
          <w:rPr>
            <w:rFonts w:eastAsia="Times New Roman" w:cs="Times New Roman" w:ascii="Times New Roman" w:hAnsi="Times New Roman"/>
            <w:color w:val="000000"/>
            <w:sz w:val="24"/>
            <w:szCs w:val="24"/>
            <w:lang w:val="en-US" w:eastAsia="es-ES"/>
          </w:rPr>
          <w:delText>ing</w:delText>
        </w:r>
      </w:del>
      <w:ins w:id="72" w:author="Edwards Juan" w:date="2020-01-04T10:37:02Z">
        <w:r>
          <w:rPr>
            <w:rFonts w:eastAsia="Times New Roman" w:cs="Times New Roman" w:ascii="Times New Roman" w:hAnsi="Times New Roman"/>
            <w:color w:val="000000"/>
            <w:sz w:val="24"/>
            <w:szCs w:val="24"/>
            <w:lang w:val="en-US" w:eastAsia="es-ES"/>
          </w:rPr>
          <w:t>ed</w:t>
        </w:r>
      </w:ins>
      <w:r>
        <w:rPr>
          <w:rFonts w:eastAsia="Times New Roman" w:cs="Times New Roman" w:ascii="Times New Roman" w:hAnsi="Times New Roman"/>
          <w:color w:val="000000"/>
          <w:sz w:val="24"/>
          <w:szCs w:val="24"/>
          <w:lang w:val="en-US" w:eastAsia="es-ES"/>
        </w:rPr>
        <w:t xml:space="preserve"> </w:t>
      </w:r>
      <w:ins w:id="73" w:author="Edwards Juan" w:date="2020-01-04T10:37:13Z">
        <w:r>
          <w:rPr>
            <w:rFonts w:eastAsia="Times New Roman" w:cs="Times New Roman" w:ascii="Times New Roman" w:hAnsi="Times New Roman"/>
            <w:color w:val="000000"/>
            <w:sz w:val="24"/>
            <w:szCs w:val="24"/>
            <w:lang w:val="en-US" w:eastAsia="es-ES"/>
          </w:rPr>
          <w:t>a wide range of control efficacy</w:t>
        </w:r>
      </w:ins>
      <w:del w:id="74" w:author="Edwards Juan" w:date="2020-01-04T10:37:23Z">
        <w:r>
          <w:rPr>
            <w:rFonts w:eastAsia="Times New Roman" w:cs="Times New Roman" w:ascii="Times New Roman" w:hAnsi="Times New Roman"/>
            <w:color w:val="000000"/>
            <w:sz w:val="24"/>
            <w:szCs w:val="24"/>
            <w:lang w:val="en-US" w:eastAsia="es-ES"/>
          </w:rPr>
          <w:delText xml:space="preserve">highly variable results </w:delText>
        </w:r>
      </w:del>
      <w:r>
        <w:rPr>
          <w:rFonts w:eastAsia="Times New Roman" w:cs="Times New Roman" w:ascii="Times New Roman" w:hAnsi="Times New Roman"/>
          <w:color w:val="000000"/>
          <w:sz w:val="24"/>
          <w:szCs w:val="24"/>
          <w:lang w:val="en-US" w:eastAsia="es-ES"/>
        </w:rPr>
        <w:t xml:space="preserve">(Cazón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2013; Paredes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2015a; Paredes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2015b</w:t>
      </w:r>
      <w:r>
        <w:rPr>
          <w:rFonts w:eastAsia="Times New Roman" w:cs="Times New Roman" w:ascii="Times New Roman" w:hAnsi="Times New Roman"/>
          <w:sz w:val="24"/>
          <w:szCs w:val="24"/>
          <w:lang w:val="en-US" w:eastAsia="es-ES"/>
        </w:rPr>
        <w:t xml:space="preserve">): </w:t>
      </w:r>
      <w:ins w:id="75" w:author="Edwards Juan" w:date="2020-01-04T10:39:04Z">
        <w:r>
          <w:rPr>
            <w:rFonts w:eastAsia="Times New Roman" w:cs="Times New Roman" w:ascii="Times New Roman" w:hAnsi="Times New Roman"/>
            <w:sz w:val="24"/>
            <w:szCs w:val="24"/>
            <w:lang w:val="en-US" w:eastAsia="es-ES"/>
          </w:rPr>
          <w:t xml:space="preserve">higher </w:t>
        </w:r>
      </w:ins>
      <w:r>
        <w:rPr>
          <w:rFonts w:eastAsia="Times New Roman" w:cs="Times New Roman" w:ascii="Times New Roman" w:hAnsi="Times New Roman"/>
          <w:sz w:val="24"/>
          <w:szCs w:val="24"/>
          <w:lang w:val="en-US" w:eastAsia="es-ES"/>
        </w:rPr>
        <w:t xml:space="preserve">doses </w:t>
      </w:r>
      <w:ins w:id="76" w:author="Edwards Juan" w:date="2020-01-04T10:39:59Z">
        <w:r>
          <w:rPr>
            <w:rFonts w:eastAsia="Times New Roman" w:cs="Times New Roman" w:ascii="Times New Roman" w:hAnsi="Times New Roman"/>
            <w:sz w:val="24"/>
            <w:szCs w:val="24"/>
            <w:lang w:val="en-US" w:eastAsia="es-ES"/>
          </w:rPr>
          <w:t xml:space="preserve">of </w:t>
        </w:r>
      </w:ins>
      <w:ins w:id="77" w:author="Edwards Juan" w:date="2020-01-04T10:40:02Z">
        <w:r>
          <w:rPr>
            <w:rFonts w:eastAsia="Times New Roman" w:cs="Times New Roman" w:ascii="Times New Roman" w:hAnsi="Times New Roman"/>
            <w:sz w:val="24"/>
            <w:szCs w:val="24"/>
            <w:lang w:val="en-US" w:eastAsia="es-ES"/>
          </w:rPr>
          <w:t xml:space="preserve">XXX fungicide </w:t>
        </w:r>
      </w:ins>
      <w:del w:id="78" w:author="Edwards Juan" w:date="2020-01-04T10:39:22Z">
        <w:r>
          <w:rPr>
            <w:rFonts w:eastAsia="Times New Roman" w:cs="Times New Roman" w:ascii="Times New Roman" w:hAnsi="Times New Roman"/>
            <w:sz w:val="24"/>
            <w:szCs w:val="24"/>
            <w:lang w:val="en-US" w:eastAsia="es-ES"/>
          </w:rPr>
          <w:delText xml:space="preserve">with a higher concentration of active ingredients (a.i.) per hectare have </w:delText>
        </w:r>
      </w:del>
      <w:ins w:id="79" w:author="Edwards Juan" w:date="2020-01-04T10:39:36Z">
        <w:r>
          <w:rPr>
            <w:rFonts w:eastAsia="Times New Roman" w:cs="Times New Roman" w:ascii="Times New Roman" w:hAnsi="Times New Roman"/>
            <w:sz w:val="24"/>
            <w:szCs w:val="24"/>
            <w:lang w:val="en-US" w:eastAsia="es-ES"/>
          </w:rPr>
          <w:t xml:space="preserve">presented the highest control efficacy </w:t>
        </w:r>
      </w:ins>
      <w:del w:id="80" w:author="Edwards Juan" w:date="2020-01-04T10:39:22Z">
        <w:r>
          <w:rPr>
            <w:rFonts w:eastAsia="Times New Roman" w:cs="Times New Roman" w:ascii="Times New Roman" w:hAnsi="Times New Roman"/>
            <w:sz w:val="24"/>
            <w:szCs w:val="24"/>
            <w:lang w:val="en-US" w:eastAsia="es-ES"/>
          </w:rPr>
          <w:delText xml:space="preserve">higher </w:delText>
        </w:r>
      </w:del>
      <w:ins w:id="81" w:author="Edwards Juan" w:date="2020-01-04T10:39:28Z">
        <w:r>
          <w:rPr>
            <w:rFonts w:eastAsia="Times New Roman" w:cs="Times New Roman" w:ascii="Times New Roman" w:hAnsi="Times New Roman"/>
            <w:sz w:val="24"/>
            <w:szCs w:val="24"/>
            <w:lang w:val="en-US" w:eastAsia="es-ES"/>
          </w:rPr>
          <w:t xml:space="preserve">better </w:t>
        </w:r>
      </w:ins>
      <w:del w:id="82" w:author="Edwards Juan" w:date="2020-01-04T10:40:16Z">
        <w:r>
          <w:rPr>
            <w:rFonts w:eastAsia="Times New Roman" w:cs="Times New Roman" w:ascii="Times New Roman" w:hAnsi="Times New Roman"/>
            <w:sz w:val="24"/>
            <w:szCs w:val="24"/>
            <w:lang w:val="en-US" w:eastAsia="es-ES"/>
          </w:rPr>
          <w:delText xml:space="preserve">peanut smut controls </w:delText>
        </w:r>
      </w:del>
      <w:r>
        <w:rPr>
          <w:rFonts w:eastAsia="Times New Roman" w:cs="Times New Roman" w:ascii="Times New Roman" w:hAnsi="Times New Roman"/>
          <w:sz w:val="24"/>
          <w:szCs w:val="24"/>
          <w:lang w:val="en-US" w:eastAsia="es-ES"/>
        </w:rPr>
        <w:t xml:space="preserve">(Cazón </w:t>
      </w:r>
      <w:r>
        <w:rPr>
          <w:rFonts w:eastAsia="Times New Roman" w:cs="Times New Roman" w:ascii="Times New Roman" w:hAnsi="Times New Roman"/>
          <w:iCs/>
          <w:sz w:val="24"/>
          <w:szCs w:val="24"/>
          <w:lang w:val="en-US" w:eastAsia="es-ES"/>
        </w:rPr>
        <w:t>et al</w:t>
      </w:r>
      <w:r>
        <w:rPr>
          <w:rFonts w:eastAsia="Times New Roman" w:cs="Times New Roman" w:ascii="Times New Roman" w:hAnsi="Times New Roman"/>
          <w:sz w:val="24"/>
          <w:szCs w:val="24"/>
          <w:lang w:val="en-US" w:eastAsia="es-ES"/>
        </w:rPr>
        <w:t xml:space="preserve">., 2013). </w:t>
      </w:r>
      <w:ins w:id="83" w:author="Edwards Juan" w:date="2020-01-04T10:40:41Z">
        <w:r>
          <w:rPr>
            <w:rFonts w:eastAsia="Times New Roman" w:cs="Times New Roman" w:ascii="Times New Roman" w:hAnsi="Times New Roman"/>
            <w:sz w:val="24"/>
            <w:szCs w:val="24"/>
            <w:lang w:val="en-US" w:eastAsia="es-ES"/>
          </w:rPr>
          <w:t xml:space="preserve">Paredes </w:t>
        </w:r>
      </w:ins>
      <w:ins w:id="84" w:author="Edwards Juan" w:date="2020-01-04T10:40:41Z">
        <w:r>
          <w:rPr>
            <w:rFonts w:eastAsia="Times New Roman" w:cs="Times New Roman" w:ascii="Times New Roman" w:hAnsi="Times New Roman"/>
            <w:iCs/>
            <w:sz w:val="24"/>
            <w:szCs w:val="24"/>
            <w:lang w:val="en-US" w:eastAsia="es-ES"/>
          </w:rPr>
          <w:t>et al</w:t>
        </w:r>
      </w:ins>
      <w:ins w:id="85" w:author="Edwards Juan" w:date="2020-01-04T10:40:41Z">
        <w:r>
          <w:rPr>
            <w:rFonts w:eastAsia="Times New Roman" w:cs="Times New Roman" w:ascii="Times New Roman" w:hAnsi="Times New Roman"/>
            <w:sz w:val="24"/>
            <w:szCs w:val="24"/>
            <w:lang w:val="en-US" w:eastAsia="es-ES"/>
          </w:rPr>
          <w:t xml:space="preserve">. </w:t>
        </w:r>
      </w:ins>
      <w:ins w:id="86" w:author="Edwards Juan" w:date="2020-01-04T10:40:41Z">
        <w:r>
          <w:rPr>
            <w:rFonts w:eastAsia="Times New Roman" w:cs="Times New Roman" w:ascii="Times New Roman" w:hAnsi="Times New Roman"/>
            <w:sz w:val="24"/>
            <w:szCs w:val="24"/>
            <w:lang w:val="en-US" w:eastAsia="es-ES"/>
          </w:rPr>
          <w:t>(</w:t>
        </w:r>
      </w:ins>
      <w:ins w:id="87" w:author="Edwards Juan" w:date="2020-01-04T10:40:41Z">
        <w:r>
          <w:rPr>
            <w:rFonts w:eastAsia="Times New Roman" w:cs="Times New Roman" w:ascii="Times New Roman" w:hAnsi="Times New Roman"/>
            <w:sz w:val="24"/>
            <w:szCs w:val="24"/>
            <w:lang w:val="en-US" w:eastAsia="es-ES"/>
          </w:rPr>
          <w:t>2015a; 2015b)</w:t>
        </w:r>
      </w:ins>
      <w:del w:id="88" w:author="Edwards Juan" w:date="2020-01-04T10:41:19Z">
        <w:r>
          <w:rPr>
            <w:rFonts w:eastAsia="Times New Roman" w:cs="Times New Roman" w:ascii="Times New Roman" w:hAnsi="Times New Roman"/>
            <w:sz w:val="24"/>
            <w:szCs w:val="24"/>
            <w:lang w:val="en-US" w:eastAsia="es-ES"/>
          </w:rPr>
          <w:delText xml:space="preserve">In some field experiments, the best results were registered </w:delText>
        </w:r>
      </w:del>
      <w:ins w:id="89" w:author="Edwards Juan" w:date="2020-01-04T10:41:19Z">
        <w:r>
          <w:rPr>
            <w:rFonts w:eastAsia="Times New Roman" w:cs="Times New Roman" w:ascii="Times New Roman" w:hAnsi="Times New Roman"/>
            <w:sz w:val="24"/>
            <w:szCs w:val="24"/>
            <w:lang w:val="en-US" w:eastAsia="es-ES"/>
          </w:rPr>
          <w:t xml:space="preserve">observed </w:t>
        </w:r>
      </w:ins>
      <w:ins w:id="90" w:author="Edwards Juan" w:date="2020-01-04T10:41:19Z">
        <w:r>
          <w:rPr>
            <w:rFonts w:eastAsia="Times New Roman" w:cs="Times New Roman" w:ascii="Times New Roman" w:hAnsi="Times New Roman"/>
            <w:sz w:val="24"/>
            <w:szCs w:val="24"/>
            <w:lang w:val="en-US" w:eastAsia="es-ES"/>
          </w:rPr>
          <w:t xml:space="preserve">XX% </w:t>
        </w:r>
      </w:ins>
      <w:ins w:id="91" w:author="Edwards Juan" w:date="2020-01-04T10:41:19Z">
        <w:r>
          <w:rPr>
            <w:rFonts w:eastAsia="Times New Roman" w:cs="Times New Roman" w:ascii="Times New Roman" w:hAnsi="Times New Roman"/>
            <w:sz w:val="24"/>
            <w:szCs w:val="24"/>
            <w:lang w:val="en-US" w:eastAsia="es-ES"/>
          </w:rPr>
          <w:t xml:space="preserve">smut control </w:t>
        </w:r>
      </w:ins>
      <w:del w:id="92" w:author="Edwards Juan" w:date="2020-01-04T10:41:51Z">
        <w:r>
          <w:rPr>
            <w:rFonts w:eastAsia="Times New Roman" w:cs="Times New Roman" w:ascii="Times New Roman" w:hAnsi="Times New Roman"/>
            <w:sz w:val="24"/>
            <w:szCs w:val="24"/>
            <w:lang w:val="en-US" w:eastAsia="es-ES"/>
          </w:rPr>
          <w:delText xml:space="preserve">when used two and a half times </w:delText>
        </w:r>
      </w:del>
      <w:ins w:id="93" w:author="Edwards Juan" w:date="2020-01-04T10:50:06Z">
        <w:r>
          <w:rPr>
            <w:rFonts w:eastAsia="Times New Roman" w:cs="Times New Roman" w:ascii="Times New Roman" w:hAnsi="Times New Roman"/>
            <w:sz w:val="24"/>
            <w:szCs w:val="24"/>
            <w:lang w:val="en-US" w:eastAsia="es-ES"/>
          </w:rPr>
          <w:t xml:space="preserve">with </w:t>
        </w:r>
      </w:ins>
      <w:ins w:id="94" w:author="Edwards Juan" w:date="2020-01-04T10:41:51Z">
        <w:r>
          <w:rPr>
            <w:rFonts w:eastAsia="Times New Roman" w:cs="Times New Roman" w:ascii="Times New Roman" w:hAnsi="Times New Roman"/>
            <w:sz w:val="24"/>
            <w:szCs w:val="24"/>
            <w:lang w:val="en-US" w:eastAsia="es-ES"/>
          </w:rPr>
          <w:t>fungicide</w:t>
        </w:r>
      </w:ins>
      <w:ins w:id="95" w:author="Edwards Juan" w:date="2020-01-04T10:41:51Z">
        <w:r>
          <w:rPr>
            <w:rFonts w:eastAsia="Times New Roman" w:cs="Times New Roman" w:ascii="Times New Roman" w:hAnsi="Times New Roman"/>
            <w:sz w:val="24"/>
            <w:szCs w:val="24"/>
            <w:lang w:val="en-US" w:eastAsia="es-ES"/>
          </w:rPr>
          <w:t>s  XXX</w:t>
        </w:r>
      </w:ins>
      <w:ins w:id="96" w:author="Edwards Juan" w:date="2020-01-04T10:41:51Z">
        <w:r>
          <w:rPr>
            <w:rFonts w:eastAsia="Times New Roman" w:cs="Times New Roman" w:ascii="Times New Roman" w:hAnsi="Times New Roman"/>
            <w:sz w:val="24"/>
            <w:szCs w:val="24"/>
            <w:lang w:val="en-US" w:eastAsia="es-ES"/>
          </w:rPr>
          <w:t xml:space="preserve"> </w:t>
        </w:r>
      </w:ins>
      <w:ins w:id="97" w:author="Edwards Juan" w:date="2020-01-04T10:50:13Z">
        <w:r>
          <w:rPr>
            <w:rFonts w:eastAsia="Times New Roman" w:cs="Times New Roman" w:ascii="Times New Roman" w:hAnsi="Times New Roman"/>
            <w:sz w:val="24"/>
            <w:szCs w:val="24"/>
            <w:lang w:val="en-US" w:eastAsia="es-ES"/>
          </w:rPr>
          <w:t xml:space="preserve">at </w:t>
        </w:r>
      </w:ins>
      <w:r>
        <w:rPr>
          <w:rFonts w:eastAsia="Times New Roman" w:cs="Times New Roman" w:ascii="Times New Roman" w:hAnsi="Times New Roman"/>
          <w:sz w:val="24"/>
          <w:szCs w:val="24"/>
          <w:lang w:val="en-US" w:eastAsia="es-ES"/>
        </w:rPr>
        <w:t xml:space="preserve">doses </w:t>
      </w:r>
      <w:ins w:id="98" w:author="Edwards Juan" w:date="2020-01-04T10:50:32Z">
        <w:r>
          <w:rPr>
            <w:rFonts w:eastAsia="Times New Roman" w:cs="Times New Roman" w:ascii="Times New Roman" w:hAnsi="Times New Roman"/>
            <w:sz w:val="24"/>
            <w:szCs w:val="24"/>
            <w:lang w:val="en-US" w:eastAsia="es-ES"/>
          </w:rPr>
          <w:t xml:space="preserve">of 1000?? cm³/ha, which is </w:t>
        </w:r>
      </w:ins>
      <w:ins w:id="99" w:author="Edwards Juan" w:date="2020-01-04T10:51:04Z">
        <w:r>
          <w:rPr>
            <w:rFonts w:eastAsia="Times New Roman" w:cs="Times New Roman" w:ascii="Times New Roman" w:hAnsi="Times New Roman"/>
            <w:sz w:val="24"/>
            <w:szCs w:val="24"/>
            <w:lang w:val="en-US" w:eastAsia="es-ES"/>
          </w:rPr>
          <w:t xml:space="preserve">twice and half the </w:t>
        </w:r>
      </w:ins>
      <w:r>
        <w:rPr>
          <w:rFonts w:eastAsia="Times New Roman" w:cs="Times New Roman" w:ascii="Times New Roman" w:hAnsi="Times New Roman"/>
          <w:sz w:val="24"/>
          <w:szCs w:val="24"/>
          <w:lang w:val="en-US" w:eastAsia="es-ES"/>
        </w:rPr>
        <w:t xml:space="preserve">recommended </w:t>
      </w:r>
      <w:ins w:id="100" w:author="Edwards Juan" w:date="2020-01-04T10:51:48Z">
        <w:r>
          <w:rPr>
            <w:rFonts w:eastAsia="Times New Roman" w:cs="Times New Roman" w:ascii="Times New Roman" w:hAnsi="Times New Roman"/>
            <w:sz w:val="24"/>
            <w:szCs w:val="24"/>
            <w:lang w:val="en-US" w:eastAsia="es-ES"/>
          </w:rPr>
          <w:t xml:space="preserve">dose </w:t>
        </w:r>
      </w:ins>
      <w:del w:id="101" w:author="Edwards Juan" w:date="2020-01-04T10:51:10Z">
        <w:r>
          <w:rPr>
            <w:rFonts w:eastAsia="Times New Roman" w:cs="Times New Roman" w:ascii="Times New Roman" w:hAnsi="Times New Roman"/>
            <w:sz w:val="24"/>
            <w:szCs w:val="24"/>
            <w:lang w:val="en-US" w:eastAsia="es-ES"/>
          </w:rPr>
          <w:delText xml:space="preserve">of </w:delText>
        </w:r>
      </w:del>
      <w:ins w:id="102" w:author="Edwards Juan" w:date="2020-01-04T10:51:10Z">
        <w:r>
          <w:rPr>
            <w:rFonts w:eastAsia="Times New Roman" w:cs="Times New Roman" w:ascii="Times New Roman" w:hAnsi="Times New Roman"/>
            <w:sz w:val="24"/>
            <w:szCs w:val="24"/>
            <w:lang w:val="en-US" w:eastAsia="es-ES"/>
          </w:rPr>
          <w:t xml:space="preserve">for </w:t>
        </w:r>
      </w:ins>
      <w:r>
        <w:rPr>
          <w:rFonts w:eastAsia="Times New Roman" w:cs="Times New Roman" w:ascii="Times New Roman" w:hAnsi="Times New Roman"/>
          <w:sz w:val="24"/>
          <w:szCs w:val="24"/>
          <w:lang w:val="en-US" w:eastAsia="es-ES"/>
        </w:rPr>
        <w:t>peanut leaf spot (</w:t>
      </w:r>
      <w:r>
        <w:rPr>
          <w:rFonts w:eastAsia="Times New Roman" w:cs="Times New Roman" w:ascii="Times New Roman" w:hAnsi="Times New Roman"/>
          <w:i/>
          <w:sz w:val="24"/>
          <w:szCs w:val="24"/>
          <w:lang w:val="en-US" w:eastAsia="es-ES"/>
        </w:rPr>
        <w:t>Passalora</w:t>
      </w:r>
      <w:r>
        <w:rPr>
          <w:lang w:val="en-US"/>
        </w:rPr>
        <w:t xml:space="preserve"> </w:t>
      </w:r>
      <w:r>
        <w:rPr>
          <w:rFonts w:eastAsia="Times New Roman" w:cs="Times New Roman" w:ascii="Times New Roman" w:hAnsi="Times New Roman"/>
          <w:i/>
          <w:sz w:val="24"/>
          <w:szCs w:val="24"/>
          <w:lang w:val="en-US" w:eastAsia="es-ES"/>
        </w:rPr>
        <w:t>personata</w:t>
      </w:r>
      <w:r>
        <w:rPr>
          <w:rFonts w:eastAsia="Times New Roman" w:cs="Times New Roman" w:ascii="Times New Roman" w:hAnsi="Times New Roman"/>
          <w:sz w:val="24"/>
          <w:szCs w:val="24"/>
          <w:lang w:val="en-US" w:eastAsia="es-ES"/>
        </w:rPr>
        <w:t xml:space="preserve">) </w:t>
      </w:r>
      <w:ins w:id="103" w:author="Edwards Juan" w:date="2020-01-04T10:52:00Z">
        <w:r>
          <w:rPr>
            <w:rFonts w:eastAsia="Times New Roman" w:cs="Times New Roman" w:ascii="Times New Roman" w:hAnsi="Times New Roman"/>
            <w:sz w:val="24"/>
            <w:szCs w:val="24"/>
            <w:lang w:val="en-US" w:eastAsia="es-ES"/>
          </w:rPr>
          <w:t xml:space="preserve">management </w:t>
        </w:r>
      </w:ins>
      <w:del w:id="104" w:author="Edwards Juan" w:date="2020-01-04T10:40:39Z">
        <w:r>
          <w:rPr>
            <w:rFonts w:eastAsia="Times New Roman" w:cs="Times New Roman" w:ascii="Times New Roman" w:hAnsi="Times New Roman"/>
            <w:sz w:val="24"/>
            <w:szCs w:val="24"/>
            <w:lang w:val="en-US" w:eastAsia="es-ES"/>
          </w:rPr>
          <w:delText xml:space="preserve">(Paredes </w:delText>
        </w:r>
      </w:del>
      <w:del w:id="105" w:author="Edwards Juan" w:date="2020-01-04T10:40:39Z">
        <w:r>
          <w:rPr>
            <w:rFonts w:eastAsia="Times New Roman" w:cs="Times New Roman" w:ascii="Times New Roman" w:hAnsi="Times New Roman"/>
            <w:iCs/>
            <w:sz w:val="24"/>
            <w:szCs w:val="24"/>
            <w:lang w:val="en-US" w:eastAsia="es-ES"/>
          </w:rPr>
          <w:delText>et al</w:delText>
        </w:r>
      </w:del>
      <w:del w:id="106" w:author="Edwards Juan" w:date="2020-01-04T10:40:39Z">
        <w:r>
          <w:rPr>
            <w:rFonts w:eastAsia="Times New Roman" w:cs="Times New Roman" w:ascii="Times New Roman" w:hAnsi="Times New Roman"/>
            <w:sz w:val="24"/>
            <w:szCs w:val="24"/>
            <w:lang w:val="en-US" w:eastAsia="es-ES"/>
          </w:rPr>
          <w:delText>., 2015a; 2015b)</w:delText>
        </w:r>
      </w:del>
      <w:r>
        <w:rPr>
          <w:rFonts w:eastAsia="Times New Roman" w:cs="Times New Roman" w:ascii="Times New Roman" w:hAnsi="Times New Roman"/>
          <w:sz w:val="24"/>
          <w:szCs w:val="24"/>
          <w:lang w:val="en-US" w:eastAsia="es-ES"/>
        </w:rPr>
        <w:t xml:space="preserve">. </w:t>
      </w:r>
      <w:del w:id="107" w:author="Edwards Juan" w:date="2020-01-04T10:52:16Z">
        <w:r>
          <w:rPr>
            <w:rFonts w:eastAsia="Times New Roman" w:cs="Times New Roman" w:ascii="Times New Roman" w:hAnsi="Times New Roman"/>
            <w:sz w:val="24"/>
            <w:szCs w:val="24"/>
            <w:lang w:val="en-US" w:eastAsia="es-ES"/>
          </w:rPr>
          <w:delText xml:space="preserve">In previous studies, we </w:delText>
        </w:r>
      </w:del>
      <w:ins w:id="108" w:author="Edwards Juan" w:date="2020-01-04T10:52:35Z">
        <w:r>
          <w:rPr>
            <w:rFonts w:eastAsia="Times New Roman" w:cs="Times New Roman" w:ascii="Times New Roman" w:hAnsi="Times New Roman"/>
            <w:sz w:val="24"/>
            <w:szCs w:val="24"/>
            <w:lang w:val="en-US" w:eastAsia="es-ES"/>
          </w:rPr>
          <w:t xml:space="preserve">Paredes et al. </w:t>
        </w:r>
      </w:ins>
      <w:ins w:id="109" w:author="Edwards Juan" w:date="2020-01-04T10:52:35Z">
        <w:r>
          <w:rPr>
            <w:rFonts w:eastAsia="Times New Roman" w:cs="Times New Roman" w:ascii="Times New Roman" w:hAnsi="Times New Roman"/>
            <w:sz w:val="24"/>
            <w:szCs w:val="24"/>
            <w:lang w:val="en-US" w:eastAsia="es-ES"/>
          </w:rPr>
          <w:t>(</w:t>
        </w:r>
      </w:ins>
      <w:ins w:id="110" w:author="Edwards Juan" w:date="2020-01-04T10:52:35Z">
        <w:r>
          <w:rPr>
            <w:rFonts w:eastAsia="Times New Roman" w:cs="Times New Roman" w:ascii="Times New Roman" w:hAnsi="Times New Roman"/>
            <w:sz w:val="24"/>
            <w:szCs w:val="24"/>
            <w:lang w:val="en-US" w:eastAsia="es-ES"/>
          </w:rPr>
          <w:t>2015</w:t>
        </w:r>
      </w:ins>
      <w:ins w:id="111" w:author="Edwards Juan" w:date="2020-01-04T10:52:35Z">
        <w:r>
          <w:rPr>
            <w:rFonts w:eastAsia="Times New Roman" w:cs="Times New Roman" w:ascii="Times New Roman" w:hAnsi="Times New Roman"/>
            <w:sz w:val="24"/>
            <w:szCs w:val="24"/>
            <w:lang w:val="en-US" w:eastAsia="es-ES"/>
          </w:rPr>
          <w:t xml:space="preserve">) </w:t>
        </w:r>
      </w:ins>
      <w:r>
        <w:rPr>
          <w:rFonts w:eastAsia="Times New Roman" w:cs="Times New Roman" w:ascii="Times New Roman" w:hAnsi="Times New Roman"/>
          <w:sz w:val="24"/>
          <w:szCs w:val="24"/>
          <w:lang w:val="en-US" w:eastAsia="es-ES"/>
        </w:rPr>
        <w:t xml:space="preserve">observed </w:t>
      </w:r>
      <w:ins w:id="112" w:author="Edwards Juan" w:date="2020-01-04T10:56:26Z">
        <w:r>
          <w:rPr>
            <w:rFonts w:eastAsia="Times New Roman" w:cs="Times New Roman" w:ascii="Times New Roman" w:hAnsi="Times New Roman"/>
            <w:sz w:val="24"/>
            <w:szCs w:val="24"/>
            <w:lang w:val="en-US" w:eastAsia="es-ES"/>
          </w:rPr>
          <w:t>effect of time  of the day on the fungicide smut control efficacy</w:t>
        </w:r>
      </w:ins>
      <w:ins w:id="113" w:author="Edwards Juan" w:date="2020-01-04T10:57:25Z">
        <w:r>
          <w:rPr>
            <w:rFonts w:eastAsia="Times New Roman" w:cs="Times New Roman" w:ascii="Times New Roman" w:hAnsi="Times New Roman"/>
            <w:sz w:val="24"/>
            <w:szCs w:val="24"/>
            <w:lang w:val="en-US" w:eastAsia="es-ES"/>
          </w:rPr>
          <w:t xml:space="preserve">: fungicide applications during </w:t>
        </w:r>
      </w:ins>
      <w:ins w:id="114" w:author="Edwards Juan" w:date="2020-01-04T10:58:00Z">
        <w:r>
          <w:rPr>
            <w:rFonts w:eastAsia="Times New Roman" w:cs="Times New Roman" w:ascii="Times New Roman" w:hAnsi="Times New Roman"/>
            <w:sz w:val="24"/>
            <w:szCs w:val="24"/>
            <w:lang w:val="en-US" w:eastAsia="es-ES"/>
          </w:rPr>
          <w:t xml:space="preserve">the night had </w:t>
        </w:r>
      </w:ins>
      <w:ins w:id="115" w:author="Edwards Juan" w:date="2020-01-04T10:52:58Z">
        <w:r>
          <w:rPr>
            <w:rFonts w:eastAsia="Times New Roman" w:cs="Times New Roman" w:ascii="Times New Roman" w:hAnsi="Times New Roman"/>
            <w:sz w:val="24"/>
            <w:szCs w:val="24"/>
            <w:lang w:val="en-US" w:eastAsia="es-ES"/>
          </w:rPr>
          <w:t xml:space="preserve">higher </w:t>
        </w:r>
      </w:ins>
      <w:ins w:id="116" w:author="Edwards Juan" w:date="2020-01-04T10:53:00Z">
        <w:r>
          <w:rPr>
            <w:rFonts w:eastAsia="Times New Roman" w:cs="Times New Roman" w:ascii="Times New Roman" w:hAnsi="Times New Roman"/>
            <w:sz w:val="24"/>
            <w:szCs w:val="24"/>
            <w:lang w:val="en-US" w:eastAsia="es-ES"/>
          </w:rPr>
          <w:t xml:space="preserve">control efficacy </w:t>
        </w:r>
      </w:ins>
      <w:del w:id="117" w:author="Edwards Juan" w:date="2020-01-04T10:53:56Z">
        <w:r>
          <w:rPr>
            <w:rFonts w:eastAsia="Times New Roman" w:cs="Times New Roman" w:ascii="Times New Roman" w:hAnsi="Times New Roman"/>
            <w:sz w:val="24"/>
            <w:szCs w:val="24"/>
            <w:lang w:val="en-US" w:eastAsia="es-ES"/>
          </w:rPr>
          <w:delText xml:space="preserve">that </w:delText>
        </w:r>
      </w:del>
      <w:del w:id="118" w:author="Edwards Juan" w:date="2020-01-04T10:54:44Z">
        <w:r>
          <w:rPr>
            <w:rFonts w:eastAsia="Times New Roman" w:cs="Times New Roman" w:ascii="Times New Roman" w:hAnsi="Times New Roman"/>
            <w:sz w:val="24"/>
            <w:szCs w:val="24"/>
            <w:lang w:val="en-US" w:eastAsia="es-ES"/>
          </w:rPr>
          <w:delText xml:space="preserve">night </w:delText>
        </w:r>
      </w:del>
      <w:ins w:id="119" w:author="Edwards Juan" w:date="2020-01-04T10:58:16Z">
        <w:r>
          <w:rPr>
            <w:rFonts w:eastAsia="Times New Roman" w:cs="Times New Roman" w:ascii="Times New Roman" w:hAnsi="Times New Roman"/>
            <w:sz w:val="24"/>
            <w:szCs w:val="24"/>
            <w:lang w:val="en-US" w:eastAsia="es-ES"/>
          </w:rPr>
          <w:t xml:space="preserve">than </w:t>
        </w:r>
      </w:ins>
      <w:r>
        <w:rPr>
          <w:rFonts w:eastAsia="Times New Roman" w:cs="Times New Roman" w:ascii="Times New Roman" w:hAnsi="Times New Roman"/>
          <w:sz w:val="24"/>
          <w:szCs w:val="24"/>
          <w:lang w:val="en-US" w:eastAsia="es-ES"/>
        </w:rPr>
        <w:t xml:space="preserve">sprayings </w:t>
      </w:r>
      <w:del w:id="120" w:author="Edwards Juan" w:date="2020-01-04T10:54:35Z">
        <w:r>
          <w:rPr>
            <w:rFonts w:eastAsia="Times New Roman" w:cs="Times New Roman" w:ascii="Times New Roman" w:hAnsi="Times New Roman"/>
            <w:sz w:val="24"/>
            <w:szCs w:val="24"/>
            <w:lang w:val="en-US" w:eastAsia="es-ES"/>
          </w:rPr>
          <w:delText xml:space="preserve">of fungicides targeting the soil </w:delText>
        </w:r>
      </w:del>
      <w:ins w:id="121" w:author="Edwards Juan" w:date="2020-01-04T10:58:49Z">
        <w:r>
          <w:rPr>
            <w:rFonts w:eastAsia="Times New Roman" w:cs="Times New Roman" w:ascii="Times New Roman" w:hAnsi="Times New Roman"/>
            <w:sz w:val="24"/>
            <w:szCs w:val="24"/>
            <w:lang w:val="en-US" w:eastAsia="es-ES"/>
          </w:rPr>
          <w:t xml:space="preserve">during </w:t>
        </w:r>
      </w:ins>
      <w:ins w:id="122" w:author="Edwards Juan" w:date="2020-01-04T10:56:02Z">
        <w:r>
          <w:rPr>
            <w:rFonts w:eastAsia="Times New Roman" w:cs="Times New Roman" w:ascii="Times New Roman" w:hAnsi="Times New Roman"/>
            <w:sz w:val="24"/>
            <w:szCs w:val="24"/>
            <w:lang w:val="en-US" w:eastAsia="es-ES"/>
          </w:rPr>
          <w:t xml:space="preserve">the </w:t>
        </w:r>
      </w:ins>
      <w:ins w:id="123" w:author="Edwards Juan" w:date="2020-01-04T10:58:52Z">
        <w:r>
          <w:rPr>
            <w:rFonts w:eastAsia="Times New Roman" w:cs="Times New Roman" w:ascii="Times New Roman" w:hAnsi="Times New Roman"/>
            <w:sz w:val="24"/>
            <w:szCs w:val="24"/>
            <w:lang w:val="en-US" w:eastAsia="es-ES"/>
          </w:rPr>
          <w:t xml:space="preserve">day, </w:t>
        </w:r>
      </w:ins>
      <w:del w:id="124" w:author="Edwards Juan" w:date="2020-01-04T10:58:44Z">
        <w:r>
          <w:rPr>
            <w:rFonts w:eastAsia="Times New Roman" w:cs="Times New Roman" w:ascii="Times New Roman" w:hAnsi="Times New Roman"/>
            <w:sz w:val="24"/>
            <w:szCs w:val="24"/>
            <w:lang w:val="en-US" w:eastAsia="es-ES"/>
          </w:rPr>
          <w:delText xml:space="preserve">was more efficient to control peanut smut than foliar applications </w:delText>
        </w:r>
      </w:del>
      <w:del w:id="125" w:author="Edwards Juan" w:date="2020-01-04T10:52:31Z">
        <w:r>
          <w:rPr>
            <w:rFonts w:eastAsia="Times New Roman" w:cs="Times New Roman" w:ascii="Times New Roman" w:hAnsi="Times New Roman"/>
            <w:sz w:val="24"/>
            <w:szCs w:val="24"/>
            <w:lang w:val="en-US" w:eastAsia="es-ES"/>
          </w:rPr>
          <w:delText>(Paredes et al., 2015c)</w:delText>
        </w:r>
      </w:del>
      <w:del w:id="126" w:author="Edwards Juan" w:date="2020-01-04T11:03:14Z">
        <w:r>
          <w:rPr>
            <w:rFonts w:eastAsia="Times New Roman" w:cs="Times New Roman" w:ascii="Times New Roman" w:hAnsi="Times New Roman"/>
            <w:sz w:val="24"/>
            <w:szCs w:val="24"/>
            <w:lang w:val="en-US" w:eastAsia="es-ES"/>
          </w:rPr>
          <w:delText xml:space="preserve">. </w:delText>
        </w:r>
      </w:del>
      <w:ins w:id="127" w:author="Edwards Juan" w:date="2020-01-04T11:03:30Z">
        <w:r>
          <w:rPr>
            <w:rFonts w:eastAsia="Times New Roman" w:cs="Times New Roman" w:ascii="Times New Roman" w:hAnsi="Times New Roman"/>
            <w:sz w:val="24"/>
            <w:szCs w:val="24"/>
            <w:lang w:val="en-US" w:eastAsia="es-ES"/>
          </w:rPr>
          <w:t xml:space="preserve">This time of the application effect can be due to the </w:t>
        </w:r>
      </w:ins>
      <w:ins w:id="128" w:author="Edwards Juan" w:date="2020-01-04T11:04:15Z">
        <w:r>
          <w:rPr>
            <w:rFonts w:eastAsia="Times New Roman" w:cs="Times New Roman" w:ascii="Times New Roman" w:hAnsi="Times New Roman"/>
            <w:sz w:val="24"/>
            <w:szCs w:val="24"/>
            <w:lang w:val="en-US" w:eastAsia="es-ES"/>
          </w:rPr>
          <w:t xml:space="preserve">fact that </w:t>
        </w:r>
      </w:ins>
      <w:r>
        <w:rPr>
          <w:rFonts w:eastAsia="Times New Roman" w:cs="Times New Roman" w:ascii="Times New Roman" w:hAnsi="Times New Roman"/>
          <w:sz w:val="24"/>
          <w:szCs w:val="24"/>
          <w:lang w:val="en-US" w:eastAsia="es-ES"/>
        </w:rPr>
        <w:t>Peanut plants fold their leaves at night and open them in the daytime</w:t>
      </w:r>
      <w:del w:id="129" w:author="Edwards Juan" w:date="2020-01-04T11:04:26Z">
        <w:r>
          <w:rPr>
            <w:rFonts w:eastAsia="Times New Roman" w:cs="Times New Roman" w:ascii="Times New Roman" w:hAnsi="Times New Roman"/>
            <w:sz w:val="24"/>
            <w:szCs w:val="24"/>
            <w:lang w:val="en-US" w:eastAsia="es-ES"/>
          </w:rPr>
          <w:delText xml:space="preserve">, </w:delText>
        </w:r>
      </w:del>
      <w:ins w:id="130" w:author="Edwards Juan" w:date="2020-01-04T11:04:26Z">
        <w:r>
          <w:rPr>
            <w:rFonts w:eastAsia="Times New Roman" w:cs="Times New Roman" w:ascii="Times New Roman" w:hAnsi="Times New Roman"/>
            <w:sz w:val="24"/>
            <w:szCs w:val="24"/>
            <w:lang w:val="en-US" w:eastAsia="es-ES"/>
          </w:rPr>
          <w:t xml:space="preserve"> </w:t>
        </w:r>
      </w:ins>
      <w:ins w:id="131" w:author="Edwards Juan" w:date="2020-01-04T11:04:26Z">
        <w:r>
          <w:rPr>
            <w:rFonts w:eastAsia="Times New Roman" w:cs="Times New Roman" w:ascii="Times New Roman" w:hAnsi="Times New Roman"/>
            <w:sz w:val="24"/>
            <w:szCs w:val="24"/>
            <w:lang w:val="en-US" w:eastAsia="es-ES"/>
          </w:rPr>
          <w:t>(</w:t>
        </w:r>
      </w:ins>
      <w:r>
        <w:rPr>
          <w:rFonts w:eastAsia="Times New Roman" w:cs="Times New Roman" w:ascii="Times New Roman" w:hAnsi="Times New Roman"/>
          <w:sz w:val="24"/>
          <w:szCs w:val="24"/>
          <w:lang w:val="en-US" w:eastAsia="es-ES"/>
        </w:rPr>
        <w:t>a process known as nyctinasty</w:t>
      </w:r>
      <w:ins w:id="132" w:author="Edwards Juan" w:date="2020-01-04T11:04:30Z">
        <w:r>
          <w:rPr>
            <w:rFonts w:eastAsia="Times New Roman" w:cs="Times New Roman" w:ascii="Times New Roman" w:hAnsi="Times New Roman"/>
            <w:sz w:val="24"/>
            <w:szCs w:val="24"/>
            <w:lang w:val="en-US" w:eastAsia="es-ES"/>
          </w:rPr>
          <w:t>)</w:t>
        </w:r>
      </w:ins>
      <w:r>
        <w:rPr>
          <w:rFonts w:eastAsia="Times New Roman" w:cs="Times New Roman" w:ascii="Times New Roman" w:hAnsi="Times New Roman"/>
          <w:sz w:val="24"/>
          <w:szCs w:val="24"/>
          <w:lang w:val="en-US" w:eastAsia="es-ES"/>
        </w:rPr>
        <w:t>, allowing for more spraying drops to reach the soil surface.</w:t>
      </w:r>
      <w:ins w:id="133" w:author="Edwards Juan" w:date="2020-01-04T11:07:05Z">
        <w:r>
          <w:rPr>
            <w:rFonts w:eastAsia="Times New Roman" w:cs="Times New Roman" w:ascii="Times New Roman" w:hAnsi="Times New Roman"/>
            <w:sz w:val="24"/>
            <w:szCs w:val="24"/>
            <w:lang w:val="en-US" w:eastAsia="es-ES"/>
          </w:rPr>
          <w:t xml:space="preserve"> </w:t>
        </w:r>
      </w:ins>
    </w:p>
    <w:p>
      <w:pPr>
        <w:pStyle w:val="Normal"/>
        <w:spacing w:lineRule="auto" w:line="480" w:before="0" w:after="0"/>
        <w:ind w:firstLine="708"/>
        <w:jc w:val="both"/>
        <w:rPr/>
      </w:pPr>
      <w:ins w:id="134" w:author="Edwards Juan" w:date="2020-01-04T11:05:29Z">
        <w:r>
          <w:rPr>
            <w:rFonts w:eastAsia="Times New Roman" w:cs="Times New Roman" w:ascii="Times New Roman" w:hAnsi="Times New Roman"/>
            <w:color w:val="000000"/>
            <w:sz w:val="24"/>
            <w:szCs w:val="24"/>
            <w:lang w:val="en-US" w:eastAsia="es-ES"/>
          </w:rPr>
          <w:t xml:space="preserve">No studies of </w:t>
        </w:r>
      </w:ins>
      <w:r>
        <w:rPr>
          <w:rFonts w:eastAsia="Times New Roman" w:cs="Times New Roman" w:ascii="Times New Roman" w:hAnsi="Times New Roman"/>
          <w:color w:val="000000"/>
          <w:sz w:val="24"/>
          <w:szCs w:val="24"/>
          <w:lang w:val="en-US" w:eastAsia="es-ES"/>
        </w:rPr>
        <w:t xml:space="preserve">Fungicide sensitiveness of local </w:t>
      </w:r>
      <w:r>
        <w:rPr>
          <w:rFonts w:eastAsia="Times New Roman" w:cs="Times New Roman" w:ascii="Times New Roman" w:hAnsi="Times New Roman"/>
          <w:i/>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populations </w:t>
      </w:r>
      <w:del w:id="135" w:author="Edwards Juan" w:date="2020-01-04T11:05:43Z">
        <w:r>
          <w:rPr>
            <w:rFonts w:eastAsia="Times New Roman" w:cs="Times New Roman" w:ascii="Times New Roman" w:hAnsi="Times New Roman"/>
            <w:color w:val="000000"/>
            <w:sz w:val="24"/>
            <w:szCs w:val="24"/>
            <w:lang w:val="en-US" w:eastAsia="es-ES"/>
          </w:rPr>
          <w:delText xml:space="preserve">studies is fundamental knowledge </w:delText>
        </w:r>
      </w:del>
      <w:ins w:id="136" w:author="Edwards Juan" w:date="2020-01-04T11:05:43Z">
        <w:r>
          <w:rPr>
            <w:rFonts w:eastAsia="Times New Roman" w:cs="Times New Roman" w:ascii="Times New Roman" w:hAnsi="Times New Roman"/>
            <w:color w:val="000000"/>
            <w:sz w:val="24"/>
            <w:szCs w:val="24"/>
            <w:lang w:val="en-US" w:eastAsia="es-ES"/>
          </w:rPr>
          <w:t xml:space="preserve">are registered in Argentina, </w:t>
        </w:r>
      </w:ins>
      <w:ins w:id="137" w:author="Edwards Juan" w:date="2020-01-04T11:06:08Z">
        <w:r>
          <w:rPr>
            <w:rFonts w:eastAsia="Times New Roman" w:cs="Times New Roman" w:ascii="Times New Roman" w:hAnsi="Times New Roman"/>
            <w:color w:val="000000"/>
            <w:sz w:val="24"/>
            <w:szCs w:val="24"/>
            <w:lang w:val="en-US" w:eastAsia="es-ES"/>
          </w:rPr>
          <w:t xml:space="preserve">which is cornerstone knowledge for the setting of a chemical management strategy. </w:t>
        </w:r>
      </w:ins>
      <w:del w:id="138" w:author="Edwards Juan" w:date="2020-01-04T11:06:52Z">
        <w:r>
          <w:rPr>
            <w:rFonts w:eastAsia="Times New Roman" w:cs="Times New Roman" w:ascii="Times New Roman" w:hAnsi="Times New Roman"/>
            <w:color w:val="000000"/>
            <w:sz w:val="24"/>
            <w:szCs w:val="24"/>
            <w:lang w:val="en-US" w:eastAsia="es-ES"/>
          </w:rPr>
          <w:delText xml:space="preserve">for the first screening of commercial products to control the disease and further field efficacy tests. </w:delText>
        </w:r>
      </w:del>
      <w:r>
        <w:rPr>
          <w:rFonts w:eastAsia="Times New Roman" w:cs="Times New Roman" w:ascii="Times New Roman" w:hAnsi="Times New Roman"/>
          <w:color w:val="000000"/>
          <w:sz w:val="24"/>
          <w:szCs w:val="24"/>
          <w:lang w:val="en-US" w:eastAsia="es-ES"/>
        </w:rPr>
        <w:t xml:space="preserve">The lack of studies examining a wide set of fungicides to control peanut smut led us to perform this work. The objectives of this work were to i) </w:t>
      </w:r>
      <w:del w:id="139" w:author="Edwards Juan" w:date="2020-01-04T11:08:08Z">
        <w:r>
          <w:rPr>
            <w:rFonts w:eastAsia="Times New Roman" w:cs="Times New Roman" w:ascii="Times New Roman" w:hAnsi="Times New Roman"/>
            <w:color w:val="000000"/>
            <w:sz w:val="24"/>
            <w:szCs w:val="24"/>
            <w:lang w:val="en-US" w:eastAsia="es-ES"/>
          </w:rPr>
          <w:delText xml:space="preserve">determine </w:delText>
        </w:r>
      </w:del>
      <w:ins w:id="140" w:author="Edwards Juan" w:date="2020-01-04T11:08:27Z">
        <w:r>
          <w:rPr>
            <w:rFonts w:eastAsia="Times New Roman" w:cs="Times New Roman" w:ascii="Times New Roman" w:hAnsi="Times New Roman"/>
            <w:color w:val="000000"/>
            <w:sz w:val="24"/>
            <w:szCs w:val="24"/>
            <w:lang w:val="en-US" w:eastAsia="es-ES"/>
          </w:rPr>
          <w:t xml:space="preserve">estimate </w:t>
        </w:r>
      </w:ins>
      <w:r>
        <w:rPr>
          <w:rFonts w:eastAsia="Times New Roman" w:cs="Times New Roman" w:ascii="Times New Roman" w:hAnsi="Times New Roman"/>
          <w:color w:val="000000"/>
          <w:sz w:val="24"/>
          <w:szCs w:val="24"/>
          <w:lang w:val="en-US" w:eastAsia="es-ES"/>
        </w:rPr>
        <w:t xml:space="preserve">the fungicides efficacy against </w:t>
      </w:r>
      <w:r>
        <w:rPr>
          <w:rFonts w:eastAsia="Times New Roman" w:cs="Times New Roman" w:ascii="Times New Roman" w:hAnsi="Times New Roman"/>
          <w:i/>
          <w:iCs/>
          <w:color w:val="000000"/>
          <w:sz w:val="24"/>
          <w:szCs w:val="24"/>
          <w:lang w:val="en-US" w:eastAsia="es-ES"/>
        </w:rPr>
        <w:t xml:space="preserve">T. frezii </w:t>
      </w:r>
      <w:r>
        <w:rPr>
          <w:rFonts w:eastAsia="Times New Roman" w:cs="Times New Roman" w:ascii="Times New Roman" w:hAnsi="Times New Roman"/>
          <w:i/>
          <w:color w:val="000000"/>
          <w:sz w:val="24"/>
          <w:szCs w:val="24"/>
          <w:lang w:val="en-US" w:eastAsia="es-ES"/>
        </w:rPr>
        <w:t>in vitro</w:t>
      </w:r>
      <w:r>
        <w:rPr>
          <w:rFonts w:eastAsia="Times New Roman" w:cs="Times New Roman" w:ascii="Times New Roman" w:hAnsi="Times New Roman"/>
          <w:color w:val="000000"/>
          <w:sz w:val="24"/>
          <w:szCs w:val="24"/>
          <w:lang w:val="en-US" w:eastAsia="es-ES"/>
        </w:rPr>
        <w:t xml:space="preserve"> conditions and ii) to test the field performance of fungicides against peanut smut.</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60"/>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2. Materials and Methods</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2.1.</w:t>
      </w:r>
      <w:r>
        <w:rPr>
          <w:rFonts w:eastAsia="Times New Roman" w:cs="Times New Roman" w:ascii="Times New Roman" w:hAnsi="Times New Roman"/>
          <w:b/>
          <w:bCs/>
          <w:i/>
          <w:iCs/>
          <w:color w:val="000000"/>
          <w:sz w:val="24"/>
          <w:szCs w:val="24"/>
          <w:lang w:val="en-US" w:eastAsia="es-ES"/>
        </w:rPr>
        <w:t xml:space="preserve"> In vitro</w:t>
      </w:r>
      <w:r>
        <w:rPr>
          <w:rFonts w:eastAsia="Times New Roman" w:cs="Times New Roman" w:ascii="Times New Roman" w:hAnsi="Times New Roman"/>
          <w:b/>
          <w:bCs/>
          <w:color w:val="000000"/>
          <w:sz w:val="24"/>
          <w:szCs w:val="24"/>
          <w:lang w:val="en-US" w:eastAsia="es-ES"/>
        </w:rPr>
        <w:t xml:space="preserve"> sensitivity of fungicides based on mycelial growth test</w:t>
      </w:r>
    </w:p>
    <w:p>
      <w:pPr>
        <w:pStyle w:val="Normal"/>
        <w:spacing w:lineRule="auto" w:line="480" w:before="0" w:after="0"/>
        <w:ind w:firstLine="708"/>
        <w:jc w:val="both"/>
        <w:rPr>
          <w:rFonts w:ascii="Times New Roman" w:hAnsi="Times New Roman" w:eastAsia="Times New Roman" w:cs="Times New Roman"/>
          <w:color w:val="FF0000"/>
          <w:sz w:val="24"/>
          <w:szCs w:val="24"/>
          <w:lang w:val="en-US" w:eastAsia="es-ES"/>
        </w:rPr>
      </w:pPr>
      <w:r>
        <w:rPr>
          <w:rFonts w:eastAsia="Times New Roman" w:cs="Times New Roman" w:ascii="Times New Roman" w:hAnsi="Times New Roman"/>
          <w:color w:val="000000"/>
          <w:sz w:val="24"/>
          <w:szCs w:val="24"/>
          <w:lang w:val="en-US" w:eastAsia="es-ES"/>
        </w:rPr>
        <w:t xml:space="preserve">Spores were extracted from smutted pods of a </w:t>
      </w:r>
      <w:r>
        <w:rPr>
          <w:rFonts w:eastAsia="Times New Roman" w:cs="Times New Roman" w:ascii="Times New Roman" w:hAnsi="Times New Roman"/>
          <w:i/>
          <w:iCs/>
          <w:color w:val="000000"/>
          <w:sz w:val="24"/>
          <w:szCs w:val="24"/>
          <w:lang w:val="en-US" w:eastAsia="es-ES"/>
        </w:rPr>
        <w:t>Thecaphora frezii</w:t>
      </w:r>
      <w:r>
        <w:rPr>
          <w:rFonts w:eastAsia="Times New Roman" w:cs="Times New Roman" w:ascii="Times New Roman" w:hAnsi="Times New Roman"/>
          <w:color w:val="000000"/>
          <w:sz w:val="24"/>
          <w:szCs w:val="24"/>
          <w:lang w:val="en-US" w:eastAsia="es-ES"/>
        </w:rPr>
        <w:t xml:space="preserve"> isolate collected in 2015 in General Deheza, province of Córdoba, Argentina (32°45′08.54″S, 63°46′06.5″W). 100 mg of teliospores were suspended in a solution of 0.63 % NaOCl</w:t>
      </w:r>
      <w:r>
        <w:rPr>
          <w:sz w:val="23"/>
          <w:szCs w:val="23"/>
          <w:lang w:val="en-US"/>
        </w:rPr>
        <w:t xml:space="preserve"> </w:t>
      </w:r>
      <w:r>
        <w:rPr>
          <w:rFonts w:eastAsia="Times New Roman" w:cs="Times New Roman" w:ascii="Times New Roman" w:hAnsi="Times New Roman"/>
          <w:color w:val="000000"/>
          <w:sz w:val="24"/>
          <w:szCs w:val="24"/>
          <w:lang w:val="en-US" w:eastAsia="es-ES"/>
        </w:rPr>
        <w:t xml:space="preserve">and were placed for 5 minutes in continuous agitation, rinsed twice with sterile distilled water and resuspended in 2 ml sterile distilled water. Disinfected teliospores were placed in potato-dextrose agar culture medium made up of broth extract of healthy grains at a rate of 50 g/l (Potato Peanut Dextrose Agar (PPDA)). The plates were incubated at 25º C ± 1º in darkness (Astiz Gassó and Wojszko, 2011). The teliospores of </w:t>
      </w:r>
      <w:r>
        <w:rPr>
          <w:rFonts w:eastAsia="Times New Roman" w:cs="Times New Roman" w:ascii="Times New Roman" w:hAnsi="Times New Roman"/>
          <w:i/>
          <w:iCs/>
          <w:color w:val="000000"/>
          <w:sz w:val="24"/>
          <w:szCs w:val="24"/>
          <w:lang w:val="en-US" w:eastAsia="es-ES"/>
        </w:rPr>
        <w:t>Thecaphora frezii</w:t>
      </w:r>
      <w:r>
        <w:rPr>
          <w:rFonts w:eastAsia="Times New Roman" w:cs="Times New Roman" w:ascii="Times New Roman" w:hAnsi="Times New Roman"/>
          <w:color w:val="000000"/>
          <w:sz w:val="24"/>
          <w:szCs w:val="24"/>
          <w:lang w:val="en-US" w:eastAsia="es-ES"/>
        </w:rPr>
        <w:t xml:space="preserve"> germinate after 7-10 days. Once the spores were germinated and colonies were observed, they were transferred to a culture medium potato-dextrose agar 2% to obtain </w:t>
      </w:r>
      <w:r>
        <w:rPr>
          <w:rFonts w:eastAsia="Times New Roman" w:cs="Times New Roman" w:ascii="Times New Roman" w:hAnsi="Times New Roman"/>
          <w:i/>
          <w:iCs/>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pure</w:t>
      </w:r>
      <w:r>
        <w:rPr>
          <w:rFonts w:eastAsia="Times New Roman" w:cs="Times New Roman" w:ascii="Times New Roman" w:hAnsi="Times New Roman"/>
          <w:i/>
          <w:iCs/>
          <w:color w:val="000000"/>
          <w:sz w:val="24"/>
          <w:szCs w:val="24"/>
          <w:lang w:val="en-US" w:eastAsia="es-ES"/>
        </w:rPr>
        <w:t xml:space="preserve"> </w:t>
      </w:r>
      <w:r>
        <w:rPr>
          <w:rFonts w:eastAsia="Times New Roman" w:cs="Times New Roman" w:ascii="Times New Roman" w:hAnsi="Times New Roman"/>
          <w:color w:val="000000"/>
          <w:sz w:val="24"/>
          <w:szCs w:val="24"/>
          <w:lang w:val="en-US" w:eastAsia="es-ES"/>
        </w:rPr>
        <w:t>colonies</w:t>
      </w:r>
      <w:r>
        <w:rPr>
          <w:rFonts w:eastAsia="Times New Roman" w:cs="Times New Roman" w:ascii="Times New Roman" w:hAnsi="Times New Roman"/>
          <w:sz w:val="24"/>
          <w:szCs w:val="24"/>
          <w:lang w:val="en-US" w:eastAsia="es-ES"/>
        </w:rPr>
        <w:t xml:space="preserve">. The identities of all isolates were determined with specific primers for </w:t>
      </w:r>
      <w:r>
        <w:rPr>
          <w:rFonts w:eastAsia="Times New Roman" w:cs="Times New Roman" w:ascii="Times New Roman" w:hAnsi="Times New Roman"/>
          <w:i/>
          <w:iCs/>
          <w:sz w:val="24"/>
          <w:szCs w:val="24"/>
          <w:lang w:val="en-US" w:eastAsia="es-ES"/>
        </w:rPr>
        <w:t>T. frezii</w:t>
      </w:r>
      <w:r>
        <w:rPr>
          <w:rFonts w:eastAsia="Times New Roman" w:cs="Times New Roman" w:ascii="Times New Roman" w:hAnsi="Times New Roman"/>
          <w:sz w:val="24"/>
          <w:szCs w:val="24"/>
          <w:lang w:val="en-US" w:eastAsia="es-ES"/>
        </w:rPr>
        <w:t xml:space="preserve"> (Cazón et al., 2016b).</w:t>
      </w:r>
      <w:r>
        <w:rPr>
          <w:lang w:val="en-US"/>
        </w:rPr>
        <w:t xml:space="preserve"> </w:t>
      </w:r>
    </w:p>
    <w:p>
      <w:pPr>
        <w:pStyle w:val="Normal"/>
        <w:spacing w:lineRule="auto" w:line="480" w:before="0" w:after="0"/>
        <w:ind w:firstLine="708"/>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shd w:fill="FFFFFF" w:val="clear"/>
          <w:lang w:val="en-US" w:eastAsia="es-ES"/>
        </w:rPr>
        <w:t xml:space="preserve">To measure the </w:t>
      </w:r>
      <w:r>
        <w:rPr>
          <w:rFonts w:eastAsia="Times New Roman" w:cs="Times New Roman" w:ascii="Times New Roman" w:hAnsi="Times New Roman"/>
          <w:i/>
          <w:iCs/>
          <w:color w:val="000000"/>
          <w:sz w:val="24"/>
          <w:szCs w:val="24"/>
          <w:shd w:fill="FFFFFF" w:val="clear"/>
          <w:lang w:val="en-US" w:eastAsia="es-ES"/>
        </w:rPr>
        <w:t xml:space="preserve">in vitro </w:t>
      </w:r>
      <w:r>
        <w:rPr>
          <w:rFonts w:eastAsia="Times New Roman" w:cs="Times New Roman" w:ascii="Times New Roman" w:hAnsi="Times New Roman"/>
          <w:color w:val="000000"/>
          <w:sz w:val="24"/>
          <w:szCs w:val="24"/>
          <w:shd w:fill="FFFFFF" w:val="clear"/>
          <w:lang w:val="en-US" w:eastAsia="es-ES"/>
        </w:rPr>
        <w:t>sensitivity of fungicides, a mycelial growth test was carried out. Fungicide-amended agar medium for the characterization of fungal mycelial growth inhibition is one of the most common methods to determine fungicide sensitivity (Liang et al., 2015; Saville et al., 2015). Twelve fungicides products were used: four belong to the group of triazoles (DMIs) (difenoconazole, propiconazole, cyproconazole, tebuconazole), four to strobilurins (Q</w:t>
      </w:r>
      <w:r>
        <w:rPr>
          <w:rFonts w:eastAsia="Times New Roman" w:cs="Times New Roman" w:ascii="Times New Roman" w:hAnsi="Times New Roman"/>
          <w:color w:val="000000"/>
          <w:sz w:val="24"/>
          <w:szCs w:val="24"/>
          <w:shd w:fill="FFFFFF" w:val="clear"/>
          <w:vertAlign w:val="subscript"/>
          <w:lang w:val="en-US" w:eastAsia="es-ES"/>
        </w:rPr>
        <w:t>o</w:t>
      </w:r>
      <w:r>
        <w:rPr>
          <w:rFonts w:eastAsia="Times New Roman" w:cs="Times New Roman" w:ascii="Times New Roman" w:hAnsi="Times New Roman"/>
          <w:color w:val="000000"/>
          <w:sz w:val="24"/>
          <w:szCs w:val="24"/>
          <w:shd w:fill="FFFFFF" w:val="clear"/>
          <w:lang w:val="en-US" w:eastAsia="es-ES"/>
        </w:rPr>
        <w:t>I) group (picoxystrobin, azoxystrobin, kresoxim-methyl, pyraclostrobin), one to carboxamide (SDHI) (penthiopyrad), one to dithiocarbamates (EBDC) (mancozeb), one to methyl benzimidazole carbamates (MBC) (thiophanate-methyl) and one to chloronitriles (chlorothalonil). Five concentrations of each active ingredient were analyzed: 100.00; 10.00; 1.00; 0.10; 0.01 μg a.i./ml medium. Petri plates without fungicides were used as experimental control. Each experimental unit is represented by a Petri plate (55 mm diameter), with five repetitions per treatment.</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Mycelial discs (6 mm in diameter) were extracted from actively growing </w:t>
      </w:r>
      <w:r>
        <w:rPr>
          <w:rFonts w:eastAsia="Times New Roman" w:cs="Times New Roman" w:ascii="Times New Roman" w:hAnsi="Times New Roman"/>
          <w:i/>
          <w:iCs/>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isolates 8-day-old culture. The discs were transferred in the center of the Petri plates with PDA amended with the concentrations of the fungicides of each treatment. Five replicate plates were used for each fungicide concentration. Plates were incubated at 25 ºC in darkness conditions. </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shd w:fill="FFFFFF" w:val="clear"/>
          <w:lang w:val="en-US" w:eastAsia="es-ES"/>
        </w:rPr>
        <w:t>The radial growth (colony diameter) of each isolate was measured with a digital caliper in two perpendicular directions, and it was subtracted the original mycelial plug diameter (6 mm). The measurements were taken when the control plates mycelium reached the plate edge. The inhibition of mycelial growth relative to the treatment without fungicide was calculated and by logarithmic regression the concentration that inhibits 50% of mycelial growth (EC</w:t>
      </w:r>
      <w:r>
        <w:rPr>
          <w:rFonts w:eastAsia="Times New Roman" w:cs="Times New Roman" w:ascii="Times New Roman" w:hAnsi="Times New Roman"/>
          <w:color w:val="000000"/>
          <w:sz w:val="24"/>
          <w:szCs w:val="24"/>
          <w:shd w:fill="FFFFFF" w:val="clear"/>
          <w:vertAlign w:val="subscript"/>
          <w:lang w:val="en-US" w:eastAsia="es-ES"/>
        </w:rPr>
        <w:t>50</w:t>
      </w:r>
      <w:r>
        <w:rPr>
          <w:rFonts w:eastAsia="Times New Roman" w:cs="Times New Roman" w:ascii="Times New Roman" w:hAnsi="Times New Roman"/>
          <w:color w:val="000000"/>
          <w:sz w:val="24"/>
          <w:szCs w:val="24"/>
          <w:shd w:fill="FFFFFF" w:val="clear"/>
          <w:lang w:val="en-US" w:eastAsia="es-ES"/>
        </w:rPr>
        <w:t>) was calculated.</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2.2.</w:t>
      </w:r>
      <w:r>
        <w:rPr>
          <w:rFonts w:eastAsia="Times New Roman" w:cs="Times New Roman" w:ascii="Times New Roman" w:hAnsi="Times New Roman"/>
          <w:color w:val="000000"/>
          <w:sz w:val="24"/>
          <w:szCs w:val="24"/>
          <w:lang w:val="en-US" w:eastAsia="es-ES"/>
        </w:rPr>
        <w:t xml:space="preserve"> </w:t>
      </w:r>
      <w:r>
        <w:rPr>
          <w:rFonts w:eastAsia="Times New Roman" w:cs="Times New Roman" w:ascii="Times New Roman" w:hAnsi="Times New Roman"/>
          <w:b/>
          <w:bCs/>
          <w:color w:val="000000"/>
          <w:sz w:val="24"/>
          <w:szCs w:val="24"/>
          <w:lang w:val="en-US" w:eastAsia="es-ES"/>
        </w:rPr>
        <w:t>Effect of fungicides control on the disease</w:t>
      </w:r>
    </w:p>
    <w:p>
      <w:pPr>
        <w:pStyle w:val="Normal"/>
        <w:spacing w:lineRule="auto" w:line="480" w:before="0" w:after="0"/>
        <w:ind w:firstLine="708"/>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Two sets of replicated experiments were conducted during growing seasons 2014/2015 and 2015/2016. Peanut cultivar Granoleico, was used in all experiments due to the known susceptibility to smut (Oddino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2013). One set of trials was conducted in pots and the other one in field plots. Twelve fungicides labeled for peanut leaf spot were tested, corresponding to different single active ingredients. A non-treated control spraying only water was included in each experiment. We used two and a half fold the dose recommended for peanut leaf spot control (Table 1). </w:t>
      </w:r>
    </w:p>
    <w:p>
      <w:pPr>
        <w:pStyle w:val="Caption"/>
        <w:keepNext w:val="true"/>
        <w:spacing w:lineRule="auto" w:line="480"/>
        <w:rPr/>
      </w:pPr>
      <w:r>
        <w:rPr>
          <w:rFonts w:eastAsia="Times New Roman" w:cs="Times New Roman" w:ascii="Times New Roman" w:hAnsi="Times New Roman"/>
          <w:b w:val="false"/>
          <w:bCs w:val="false"/>
          <w:color w:val="000000"/>
          <w:sz w:val="22"/>
          <w:szCs w:val="24"/>
          <w:lang w:val="en-US" w:eastAsia="es-ES"/>
        </w:rPr>
        <w:t xml:space="preserve">Table </w:t>
      </w:r>
      <w:r>
        <w:rPr>
          <w:rFonts w:eastAsia="Times New Roman" w:cs="Times New Roman" w:ascii="Times New Roman" w:hAnsi="Times New Roman"/>
          <w:b w:val="false"/>
          <w:bCs w:val="false"/>
          <w:color w:val="000000"/>
          <w:sz w:val="22"/>
          <w:szCs w:val="24"/>
          <w:lang w:val="en-US" w:eastAsia="es-ES"/>
        </w:rPr>
        <w:fldChar w:fldCharType="begin"/>
      </w:r>
      <w:r>
        <w:rPr>
          <w:sz w:val="22"/>
          <w:b w:val="false"/>
          <w:szCs w:val="24"/>
          <w:bCs w:val="false"/>
          <w:rFonts w:eastAsia="Times New Roman" w:cs="Times New Roman" w:ascii="Times New Roman" w:hAnsi="Times New Roman"/>
        </w:rPr>
        <w:instrText> SEQ Tabla \* ARABIC </w:instrText>
      </w:r>
      <w:r>
        <w:rPr>
          <w:sz w:val="22"/>
          <w:b w:val="false"/>
          <w:szCs w:val="24"/>
          <w:bCs w:val="false"/>
          <w:rFonts w:eastAsia="Times New Roman" w:cs="Times New Roman" w:ascii="Times New Roman" w:hAnsi="Times New Roman"/>
        </w:rPr>
        <w:fldChar w:fldCharType="separate"/>
      </w:r>
      <w:r>
        <w:rPr>
          <w:sz w:val="22"/>
          <w:b w:val="false"/>
          <w:szCs w:val="24"/>
          <w:bCs w:val="false"/>
          <w:rFonts w:eastAsia="Times New Roman" w:cs="Times New Roman" w:ascii="Times New Roman" w:hAnsi="Times New Roman"/>
        </w:rPr>
        <w:t>1</w:t>
      </w:r>
      <w:r>
        <w:rPr>
          <w:sz w:val="22"/>
          <w:b w:val="false"/>
          <w:szCs w:val="24"/>
          <w:bCs w:val="false"/>
          <w:rFonts w:eastAsia="Times New Roman" w:cs="Times New Roman" w:ascii="Times New Roman" w:hAnsi="Times New Roman"/>
        </w:rPr>
        <w:fldChar w:fldCharType="end"/>
      </w:r>
      <w:r>
        <w:rPr>
          <w:rFonts w:eastAsia="Times New Roman" w:cs="Times New Roman" w:ascii="Times New Roman" w:hAnsi="Times New Roman"/>
          <w:b w:val="false"/>
          <w:bCs w:val="false"/>
          <w:color w:val="000000"/>
          <w:sz w:val="22"/>
          <w:szCs w:val="24"/>
          <w:lang w:val="en-US" w:eastAsia="es-ES"/>
        </w:rPr>
        <w:t>. Chemical group of fungicides active ingredients registered for the control of peanut leaf spot and doses used in this study by treatments for peanut smut control</w:t>
      </w:r>
    </w:p>
    <w:tbl>
      <w:tblPr>
        <w:tblW w:w="6997" w:type="dxa"/>
        <w:jc w:val="left"/>
        <w:tblInd w:w="0" w:type="dxa"/>
        <w:tblBorders>
          <w:top w:val="single" w:sz="8" w:space="0" w:color="000000"/>
          <w:bottom w:val="single" w:sz="8" w:space="0" w:color="000000"/>
          <w:insideH w:val="single" w:sz="8" w:space="0" w:color="000000"/>
        </w:tblBorders>
        <w:tblCellMar>
          <w:top w:w="15" w:type="dxa"/>
          <w:left w:w="15" w:type="dxa"/>
          <w:bottom w:w="15" w:type="dxa"/>
          <w:right w:w="15" w:type="dxa"/>
        </w:tblCellMar>
        <w:tblLook w:noVBand="1" w:val="04a0" w:noHBand="0" w:lastColumn="0" w:firstColumn="1" w:lastRow="0" w:firstRow="1"/>
      </w:tblPr>
      <w:tblGrid>
        <w:gridCol w:w="2500"/>
        <w:gridCol w:w="2499"/>
        <w:gridCol w:w="1998"/>
      </w:tblGrid>
      <w:tr>
        <w:trPr>
          <w:trHeight w:val="340" w:hRule="atLeast"/>
        </w:trPr>
        <w:tc>
          <w:tcPr>
            <w:tcW w:w="2500" w:type="dxa"/>
            <w:tcBorders>
              <w:top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Chemical group</w:t>
            </w:r>
          </w:p>
        </w:tc>
        <w:tc>
          <w:tcPr>
            <w:tcW w:w="2499" w:type="dxa"/>
            <w:tcBorders>
              <w:top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Active ingredients</w:t>
            </w:r>
          </w:p>
        </w:tc>
        <w:tc>
          <w:tcPr>
            <w:tcW w:w="1998" w:type="dxa"/>
            <w:tcBorders>
              <w:top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Doses g ai/ha</w:t>
            </w:r>
          </w:p>
        </w:tc>
      </w:tr>
      <w:tr>
        <w:trPr>
          <w:trHeight w:val="340" w:hRule="atLeast"/>
        </w:trPr>
        <w:tc>
          <w:tcPr>
            <w:tcW w:w="2500" w:type="dxa"/>
            <w:tcBorders>
              <w:top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QoI</w:t>
            </w:r>
          </w:p>
        </w:tc>
        <w:tc>
          <w:tcPr>
            <w:tcW w:w="2499" w:type="dxa"/>
            <w:tcBorders>
              <w:top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Picoxystrobin</w:t>
            </w:r>
          </w:p>
        </w:tc>
        <w:tc>
          <w:tcPr>
            <w:tcW w:w="1998" w:type="dxa"/>
            <w:tcBorders>
              <w:top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120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QoI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Azoxystrobin</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135</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QoI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Kresoxim-Methyl</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190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QoI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Pyraclostrobin</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150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DMI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Difenoconazole</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160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DMI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Propiconazole</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200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DMI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Cyproconazole</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75</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DMI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Tebuconazole</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300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SDHI</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Penthiopyrad</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120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EBDC</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Mancozeb</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1700</w:t>
            </w:r>
          </w:p>
        </w:tc>
      </w:tr>
      <w:tr>
        <w:trPr>
          <w:trHeight w:val="340" w:hRule="atLeast"/>
        </w:trPr>
        <w:tc>
          <w:tcPr>
            <w:tcW w:w="250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MBC</w:t>
            </w:r>
          </w:p>
        </w:tc>
        <w:tc>
          <w:tcPr>
            <w:tcW w:w="2499"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Thiophanate-Methyl</w:t>
            </w:r>
          </w:p>
        </w:tc>
        <w:tc>
          <w:tcPr>
            <w:tcW w:w="19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750</w:t>
            </w:r>
          </w:p>
        </w:tc>
      </w:tr>
      <w:tr>
        <w:trPr>
          <w:trHeight w:val="340" w:hRule="atLeast"/>
        </w:trPr>
        <w:tc>
          <w:tcPr>
            <w:tcW w:w="2500" w:type="dxa"/>
            <w:tcBorders>
              <w:bottom w:val="single" w:sz="8" w:space="0" w:color="000000"/>
              <w:insideH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Chloronitriles</w:t>
            </w:r>
          </w:p>
        </w:tc>
        <w:tc>
          <w:tcPr>
            <w:tcW w:w="2499" w:type="dxa"/>
            <w:tcBorders>
              <w:bottom w:val="single" w:sz="8" w:space="0" w:color="000000"/>
              <w:insideH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Chlorothalonil</w:t>
            </w:r>
          </w:p>
        </w:tc>
        <w:tc>
          <w:tcPr>
            <w:tcW w:w="1998" w:type="dxa"/>
            <w:tcBorders>
              <w:bottom w:val="single" w:sz="8" w:space="0" w:color="000000"/>
              <w:insideH w:val="single" w:sz="8"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1500</w:t>
            </w:r>
          </w:p>
        </w:tc>
      </w:tr>
    </w:tbl>
    <w:p>
      <w:pPr>
        <w:pStyle w:val="Normal"/>
        <w:spacing w:lineRule="auto" w:line="480" w:before="0" w:after="0"/>
        <w:jc w:val="both"/>
        <w:rPr>
          <w:rFonts w:ascii="Times New Roman" w:hAnsi="Times New Roman" w:eastAsia="Times New Roman" w:cs="Times New Roman"/>
          <w:b/>
          <w:b/>
          <w:bCs/>
          <w:color w:val="000000"/>
          <w:sz w:val="24"/>
          <w:szCs w:val="24"/>
          <w:lang w:val="en-US" w:eastAsia="es-ES"/>
        </w:rPr>
      </w:pPr>
      <w:r>
        <w:rPr>
          <w:rFonts w:eastAsia="Times New Roman" w:cs="Times New Roman" w:ascii="Times New Roman" w:hAnsi="Times New Roman"/>
          <w:b/>
          <w:bCs/>
          <w:color w:val="000000"/>
          <w:sz w:val="24"/>
          <w:szCs w:val="24"/>
          <w:lang w:val="en-US" w:eastAsia="es-ES"/>
        </w:rPr>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2.2.1. Field experiment</w:t>
      </w:r>
    </w:p>
    <w:p>
      <w:pPr>
        <w:pStyle w:val="Normal"/>
        <w:spacing w:lineRule="auto" w:line="480" w:before="0" w:after="0"/>
        <w:ind w:firstLine="708"/>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Field assays were conducted in General Deheza (province of Córdoba, Argentina - 32° 45′ 20.53″S, 63° 46′ 56.5″W), located in the main peanut-producing region with the highest </w:t>
      </w:r>
      <w:r>
        <w:rPr>
          <w:rFonts w:eastAsia="Times New Roman" w:cs="Times New Roman" w:ascii="Times New Roman" w:hAnsi="Times New Roman"/>
          <w:i/>
          <w:iCs/>
          <w:color w:val="000000"/>
          <w:sz w:val="24"/>
          <w:szCs w:val="24"/>
          <w:lang w:val="en-US" w:eastAsia="es-ES"/>
        </w:rPr>
        <w:t xml:space="preserve">T. frezii </w:t>
      </w:r>
      <w:r>
        <w:rPr>
          <w:rFonts w:eastAsia="Times New Roman" w:cs="Times New Roman" w:ascii="Times New Roman" w:hAnsi="Times New Roman"/>
          <w:color w:val="000000"/>
          <w:sz w:val="24"/>
          <w:szCs w:val="24"/>
          <w:lang w:val="en-US" w:eastAsia="es-ES"/>
        </w:rPr>
        <w:t xml:space="preserve">inoculum incidence (Paredes et al., 2017). The inoculum concentration in the field plots area was about &gt;4500 ± 350 teliospores/g of soil. Treatments were designated in plots via a randomized complete block design with four replications. The plot consisted of four eight-meters-long rows. Fungicides were applied at night (between 9 - 11 pm) considering the soil as spraying target, </w:t>
      </w:r>
      <w:r>
        <w:rPr>
          <w:rFonts w:eastAsia="Times New Roman" w:cs="Times New Roman" w:ascii="Times New Roman" w:hAnsi="Times New Roman"/>
          <w:sz w:val="24"/>
          <w:szCs w:val="24"/>
          <w:lang w:val="en-US" w:eastAsia="es-ES"/>
        </w:rPr>
        <w:t>with a CO</w:t>
      </w:r>
      <w:r>
        <w:rPr>
          <w:rFonts w:eastAsia="Times New Roman" w:cs="Times New Roman" w:ascii="Times New Roman" w:hAnsi="Times New Roman"/>
          <w:sz w:val="24"/>
          <w:szCs w:val="24"/>
          <w:vertAlign w:val="subscript"/>
          <w:lang w:val="en-US" w:eastAsia="es-ES"/>
        </w:rPr>
        <w:t>2</w:t>
      </w:r>
      <w:r>
        <w:rPr>
          <w:rFonts w:eastAsia="Times New Roman" w:cs="Times New Roman" w:ascii="Times New Roman" w:hAnsi="Times New Roman"/>
          <w:sz w:val="24"/>
          <w:szCs w:val="24"/>
          <w:lang w:val="en-US" w:eastAsia="es-ES"/>
        </w:rPr>
        <w:t xml:space="preserve"> pressurized </w:t>
      </w:r>
      <w:r>
        <w:rPr>
          <w:rFonts w:eastAsia="Times New Roman" w:cs="Times New Roman" w:ascii="Times New Roman" w:hAnsi="Times New Roman"/>
          <w:color w:val="000000"/>
          <w:sz w:val="24"/>
          <w:szCs w:val="24"/>
          <w:lang w:val="en-US" w:eastAsia="es-ES"/>
        </w:rPr>
        <w:t>backpack and handheld boom equipped with four nozzles (ALBUS ATR 80) delivering 120 L per ha approximately. The first application was done seven days after R2 (beginning peg) (Boote, 1982) and the second one 10 days after the first one.</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For the sampling it was harvested 1 m² situated in the two central grooves of each plot, all pods produced in that area were evaluated.</w:t>
      </w:r>
    </w:p>
    <w:p>
      <w:pPr>
        <w:pStyle w:val="Normal"/>
        <w:spacing w:lineRule="auto" w:line="480" w:before="0" w:after="0"/>
        <w:ind w:firstLine="708"/>
        <w:jc w:val="both"/>
        <w:rPr>
          <w:rFonts w:ascii="Times New Roman" w:hAnsi="Times New Roman" w:eastAsia="Times New Roman" w:cs="Times New Roman"/>
          <w:b/>
          <w:b/>
          <w:bCs/>
          <w:color w:val="000000"/>
          <w:sz w:val="24"/>
          <w:szCs w:val="24"/>
          <w:lang w:val="en-US" w:eastAsia="es-ES"/>
        </w:rPr>
      </w:pPr>
      <w:r>
        <w:rPr>
          <w:rFonts w:eastAsia="Times New Roman" w:cs="Times New Roman" w:ascii="Times New Roman" w:hAnsi="Times New Roman"/>
          <w:b/>
          <w:bCs/>
          <w:color w:val="000000"/>
          <w:sz w:val="24"/>
          <w:szCs w:val="24"/>
          <w:lang w:val="en-US" w:eastAsia="es-ES"/>
        </w:rPr>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2.2.2. Pot experiments</w:t>
      </w:r>
    </w:p>
    <w:p>
      <w:pPr>
        <w:pStyle w:val="Normal"/>
        <w:spacing w:lineRule="auto" w:line="480" w:before="0" w:after="0"/>
        <w:ind w:firstLine="708"/>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The two pot experiments were conducted at INTA research facilities in Córdoba city (-31°28'3.831", -64°8'50.362"). A single peanut plant was grown in each 10-liter pot containing a substrate composed of a 3:1 mixture of sterilized soil-vermiculite and </w:t>
      </w:r>
      <w:r>
        <w:rPr>
          <w:rFonts w:eastAsia="Times New Roman" w:cs="Times New Roman" w:ascii="Times New Roman" w:hAnsi="Times New Roman"/>
          <w:i/>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teliospores. The inoculum was added at a rate of 10,000 teliospores/g of substrate by drenching of a </w:t>
      </w:r>
      <w:r>
        <w:rPr>
          <w:rFonts w:eastAsia="Times New Roman" w:cs="Times New Roman" w:ascii="Times New Roman" w:hAnsi="Times New Roman"/>
          <w:i/>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spore suspension. Both, the </w:t>
      </w:r>
      <w:r>
        <w:rPr>
          <w:rFonts w:eastAsia="Times New Roman" w:cs="Times New Roman" w:ascii="Times New Roman" w:hAnsi="Times New Roman"/>
          <w:i/>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isolate and the soil used to fill the pots were obtained from the experimental area of the field trial. A completely randomized design, with five (2014/15) and eight (2015/16) repetitions was used for each treatment. Treatments consisted of two fungicide sprayings: at 7 to 10 days after R2 (beginning peg) (Boote, 1982) and 10 days after the first one. Each fungicide application consisted of three manual sprays (approximately 2.5 ml), directed to the plant base and the pegs. </w:t>
      </w:r>
    </w:p>
    <w:p>
      <w:pPr>
        <w:pStyle w:val="Normal"/>
        <w:spacing w:lineRule="auto" w:line="480" w:before="0" w:after="0"/>
        <w:ind w:firstLine="708"/>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2.3. Disease assessment</w:t>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color w:val="000000"/>
          <w:sz w:val="24"/>
          <w:szCs w:val="24"/>
          <w:lang w:val="en-US" w:eastAsia="es-ES"/>
        </w:rPr>
        <w:t xml:space="preserve">The evaluation was performed when the pods were mature in state R8 (Boote, 1982). Only in this phenological state, it is possible to estimate the severity of the disease (Rago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2017). The disease was quantified through the parameters of incidence (proportion of infected pods of total sample) and severity (proportion of damaged pod tissue). Severity can be estimated using a five-level diagrammatic scale: 0: healthy pods; 1: normal pod with a small sorus in single kernel; 2: deformed or normal pod with half of the kernels affected; 3: deformed pod and a completely smutted kernel; and 4: deformed pod, two completely smutted kernels (Marinelli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2008).</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For comparison of treatments were used the proportion of severely damaged pods (disease class 3 and 4). These classes of the disease there are discarded for the industry as high-quality grain (</w:t>
      </w:r>
      <w:r>
        <w:rPr>
          <w:rFonts w:eastAsia="Times New Roman" w:cs="Times New Roman" w:ascii="Times New Roman" w:hAnsi="Times New Roman"/>
          <w:i/>
          <w:iCs/>
          <w:color w:val="000000"/>
          <w:sz w:val="24"/>
          <w:szCs w:val="24"/>
          <w:lang w:val="en-US" w:eastAsia="es-ES"/>
        </w:rPr>
        <w:t>Morichetti S. personal communication</w:t>
      </w:r>
      <w:r>
        <w:rPr>
          <w:rFonts w:eastAsia="Times New Roman" w:cs="Times New Roman" w:ascii="Times New Roman" w:hAnsi="Times New Roman"/>
          <w:color w:val="000000"/>
          <w:sz w:val="24"/>
          <w:szCs w:val="24"/>
          <w:lang w:val="en-US" w:eastAsia="es-ES"/>
        </w:rPr>
        <w:t xml:space="preserve">) and represent the major epidemical impact on the increase of inoculum. The proportion of severely damaged pods (SDP) was calculated </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SDP = (n * disease class 3 + n * disease class 4) / N </w:t>
        <w:tab/>
        <w:t>(1)</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Where </w:t>
      </w:r>
      <w:r>
        <w:rPr>
          <w:rFonts w:eastAsia="Times New Roman" w:cs="Times New Roman" w:ascii="Times New Roman" w:hAnsi="Times New Roman"/>
          <w:b/>
          <w:color w:val="000000"/>
          <w:sz w:val="24"/>
          <w:szCs w:val="24"/>
          <w:lang w:val="en-US" w:eastAsia="es-ES"/>
        </w:rPr>
        <w:t>n</w:t>
      </w:r>
      <w:r>
        <w:rPr>
          <w:rFonts w:eastAsia="Times New Roman" w:cs="Times New Roman" w:ascii="Times New Roman" w:hAnsi="Times New Roman"/>
          <w:color w:val="000000"/>
          <w:sz w:val="24"/>
          <w:szCs w:val="24"/>
          <w:lang w:val="en-US" w:eastAsia="es-ES"/>
        </w:rPr>
        <w:t xml:space="preserve"> is the number of pods corresponding to each class of severity scale of the disease (3 and 4) and </w:t>
      </w:r>
      <w:r>
        <w:rPr>
          <w:rFonts w:eastAsia="Times New Roman" w:cs="Times New Roman" w:ascii="Times New Roman" w:hAnsi="Times New Roman"/>
          <w:b/>
          <w:color w:val="000000"/>
          <w:sz w:val="24"/>
          <w:szCs w:val="24"/>
          <w:lang w:val="en-US" w:eastAsia="es-ES"/>
        </w:rPr>
        <w:t>N</w:t>
      </w:r>
      <w:r>
        <w:rPr>
          <w:rFonts w:eastAsia="Times New Roman" w:cs="Times New Roman" w:ascii="Times New Roman" w:hAnsi="Times New Roman"/>
          <w:color w:val="000000"/>
          <w:sz w:val="24"/>
          <w:szCs w:val="24"/>
          <w:lang w:val="en-US" w:eastAsia="es-ES"/>
        </w:rPr>
        <w:t xml:space="preserve"> is the total number observed.</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The reduction of disease was calculated as control efficiency (CE) using the following formula:</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CE = (1 - (Treatment SDP / untreated check SDP)) * 100) </w:t>
        <w:tab/>
        <w:tab/>
        <w:t>(2)</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2.4. Data statistical analysis</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All statistical analyses were performed using the statistical program R core team (2018). The comparison between treatments was analyzed considering the proportion of severely damaged pods of each treatment through ANAVA and Tuckey mean comparison test (P &lt; 0.05) to determine the significant differences.</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3.</w:t>
      </w:r>
      <w:r>
        <w:rPr>
          <w:rFonts w:eastAsia="Times New Roman" w:cs="Times New Roman" w:ascii="Times New Roman" w:hAnsi="Times New Roman"/>
          <w:color w:val="000000"/>
          <w:sz w:val="24"/>
          <w:szCs w:val="24"/>
          <w:lang w:val="en-US" w:eastAsia="es-ES"/>
        </w:rPr>
        <w:t xml:space="preserve"> </w:t>
      </w:r>
      <w:r>
        <w:rPr>
          <w:rFonts w:eastAsia="Times New Roman" w:cs="Times New Roman" w:ascii="Times New Roman" w:hAnsi="Times New Roman"/>
          <w:b/>
          <w:bCs/>
          <w:color w:val="000000"/>
          <w:sz w:val="24"/>
          <w:szCs w:val="24"/>
          <w:lang w:val="en-US" w:eastAsia="es-ES"/>
        </w:rPr>
        <w:t>Results</w:t>
      </w:r>
    </w:p>
    <w:p>
      <w:pPr>
        <w:pStyle w:val="Normal"/>
        <w:spacing w:lineRule="auto" w:line="480" w:before="0" w:after="0"/>
        <w:jc w:val="both"/>
        <w:rPr>
          <w:rFonts w:ascii="Times New Roman" w:hAnsi="Times New Roman" w:eastAsia="Times New Roman" w:cs="Times New Roman"/>
          <w:b/>
          <w:b/>
          <w:bCs/>
          <w:color w:val="000000"/>
          <w:sz w:val="24"/>
          <w:szCs w:val="24"/>
          <w:lang w:val="en-US" w:eastAsia="es-ES"/>
        </w:rPr>
      </w:pPr>
      <w:r>
        <w:rPr>
          <w:rFonts w:eastAsia="Times New Roman" w:cs="Times New Roman" w:ascii="Times New Roman" w:hAnsi="Times New Roman"/>
          <w:b/>
          <w:bCs/>
          <w:color w:val="000000"/>
          <w:sz w:val="24"/>
          <w:szCs w:val="24"/>
          <w:lang w:val="en-US" w:eastAsia="es-ES"/>
        </w:rPr>
        <w:t>3.1.</w:t>
      </w:r>
      <w:r>
        <w:rPr>
          <w:rFonts w:eastAsia="Times New Roman" w:cs="Times New Roman" w:ascii="Times New Roman" w:hAnsi="Times New Roman"/>
          <w:color w:val="000000"/>
          <w:sz w:val="24"/>
          <w:szCs w:val="24"/>
          <w:lang w:val="en-US" w:eastAsia="es-ES"/>
        </w:rPr>
        <w:t xml:space="preserve"> </w:t>
      </w:r>
      <w:r>
        <w:rPr>
          <w:rFonts w:eastAsia="Times New Roman" w:cs="Times New Roman" w:ascii="Times New Roman" w:hAnsi="Times New Roman"/>
          <w:b/>
          <w:bCs/>
          <w:i/>
          <w:iCs/>
          <w:color w:val="000000"/>
          <w:sz w:val="24"/>
          <w:szCs w:val="24"/>
          <w:lang w:val="en-US" w:eastAsia="es-ES"/>
        </w:rPr>
        <w:t>In vitro</w:t>
      </w:r>
      <w:r>
        <w:rPr>
          <w:rFonts w:eastAsia="Times New Roman" w:cs="Times New Roman" w:ascii="Times New Roman" w:hAnsi="Times New Roman"/>
          <w:b/>
          <w:bCs/>
          <w:color w:val="000000"/>
          <w:sz w:val="24"/>
          <w:szCs w:val="24"/>
          <w:lang w:val="en-US" w:eastAsia="es-ES"/>
        </w:rPr>
        <w:t xml:space="preserve"> sensitivity</w:t>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color w:val="000000"/>
          <w:sz w:val="24"/>
          <w:szCs w:val="24"/>
          <w:lang w:val="en-US" w:eastAsia="es-ES"/>
        </w:rPr>
        <w:t xml:space="preserve">In control plates, the </w:t>
      </w:r>
      <w:r>
        <w:rPr>
          <w:rFonts w:eastAsia="Times New Roman" w:cs="Times New Roman" w:ascii="Times New Roman" w:hAnsi="Times New Roman"/>
          <w:i/>
          <w:iCs/>
          <w:color w:val="000000"/>
          <w:sz w:val="24"/>
          <w:szCs w:val="24"/>
          <w:lang w:val="en-US" w:eastAsia="es-ES"/>
        </w:rPr>
        <w:t xml:space="preserve">T. frezii </w:t>
      </w:r>
      <w:r>
        <w:rPr>
          <w:rFonts w:eastAsia="Times New Roman" w:cs="Times New Roman" w:ascii="Times New Roman" w:hAnsi="Times New Roman"/>
          <w:color w:val="000000"/>
          <w:sz w:val="24"/>
          <w:szCs w:val="24"/>
          <w:lang w:val="en-US" w:eastAsia="es-ES"/>
        </w:rPr>
        <w:t xml:space="preserve">isolates grown 4.76 mm per day (± 0.14). The sensitivity of the isolates of </w:t>
      </w:r>
      <w:r>
        <w:rPr>
          <w:rFonts w:eastAsia="Times New Roman" w:cs="Times New Roman" w:ascii="Times New Roman" w:hAnsi="Times New Roman"/>
          <w:i/>
          <w:iCs/>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varied compared to the different a.i. fungicides. Highest inhibition of the mycelial growth were grouped in the chemical groups of DMIs, pyraclostrobin and azoxystrobin (Q</w:t>
      </w:r>
      <w:r>
        <w:rPr>
          <w:rFonts w:eastAsia="Times New Roman" w:cs="Times New Roman" w:ascii="Times New Roman" w:hAnsi="Times New Roman"/>
          <w:color w:val="000000"/>
          <w:sz w:val="24"/>
          <w:szCs w:val="24"/>
          <w:vertAlign w:val="subscript"/>
          <w:lang w:val="en-US" w:eastAsia="es-ES"/>
        </w:rPr>
        <w:t>o</w:t>
      </w:r>
      <w:r>
        <w:rPr>
          <w:rFonts w:eastAsia="Times New Roman" w:cs="Times New Roman" w:ascii="Times New Roman" w:hAnsi="Times New Roman"/>
          <w:color w:val="000000"/>
          <w:sz w:val="24"/>
          <w:szCs w:val="24"/>
          <w:lang w:val="en-US" w:eastAsia="es-ES"/>
        </w:rPr>
        <w:t>I), penthiopyrad (SDHI), that achieved EC</w:t>
      </w:r>
      <w:r>
        <w:rPr>
          <w:rFonts w:eastAsia="Times New Roman" w:cs="Times New Roman" w:ascii="Times New Roman" w:hAnsi="Times New Roman"/>
          <w:color w:val="000000"/>
          <w:sz w:val="24"/>
          <w:szCs w:val="24"/>
          <w:vertAlign w:val="subscript"/>
          <w:lang w:val="en-US" w:eastAsia="es-ES"/>
        </w:rPr>
        <w:t>50</w:t>
      </w:r>
      <w:r>
        <w:rPr>
          <w:rFonts w:eastAsia="Times New Roman" w:cs="Times New Roman" w:ascii="Times New Roman" w:hAnsi="Times New Roman"/>
          <w:color w:val="000000"/>
          <w:sz w:val="24"/>
          <w:szCs w:val="24"/>
          <w:lang w:val="en-US" w:eastAsia="es-ES"/>
        </w:rPr>
        <w:t xml:space="preserve"> lower than 0.1 (Figure 1). Moderately sensitive was registered in mancozeb (EC</w:t>
      </w:r>
      <w:r>
        <w:rPr>
          <w:rFonts w:eastAsia="Times New Roman" w:cs="Times New Roman" w:ascii="Times New Roman" w:hAnsi="Times New Roman"/>
          <w:color w:val="000000"/>
          <w:sz w:val="24"/>
          <w:szCs w:val="24"/>
          <w:vertAlign w:val="subscript"/>
          <w:lang w:val="en-US" w:eastAsia="es-ES"/>
        </w:rPr>
        <w:t>50</w:t>
      </w:r>
      <w:r>
        <w:rPr>
          <w:rFonts w:eastAsia="Times New Roman" w:cs="Times New Roman" w:ascii="Times New Roman" w:hAnsi="Times New Roman"/>
          <w:color w:val="000000"/>
          <w:sz w:val="24"/>
          <w:szCs w:val="24"/>
          <w:lang w:val="en-US" w:eastAsia="es-ES"/>
        </w:rPr>
        <w:t xml:space="preserve"> = 6.28). Only thiophanate-methyl is not fungitoxic to </w:t>
      </w:r>
      <w:r>
        <w:rPr>
          <w:rFonts w:eastAsia="Times New Roman" w:cs="Times New Roman" w:ascii="Times New Roman" w:hAnsi="Times New Roman"/>
          <w:i/>
          <w:iCs/>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(EC</w:t>
      </w:r>
      <w:r>
        <w:rPr>
          <w:rFonts w:eastAsia="Times New Roman" w:cs="Times New Roman" w:ascii="Times New Roman" w:hAnsi="Times New Roman"/>
          <w:color w:val="000000"/>
          <w:sz w:val="24"/>
          <w:szCs w:val="24"/>
          <w:vertAlign w:val="subscript"/>
          <w:lang w:val="en-US" w:eastAsia="es-ES"/>
        </w:rPr>
        <w:t>50</w:t>
      </w:r>
      <w:r>
        <w:rPr>
          <w:rFonts w:eastAsia="Times New Roman" w:cs="Times New Roman" w:ascii="Times New Roman" w:hAnsi="Times New Roman"/>
          <w:color w:val="000000"/>
          <w:sz w:val="24"/>
          <w:szCs w:val="24"/>
          <w:lang w:val="en-US" w:eastAsia="es-ES"/>
        </w:rPr>
        <w:t xml:space="preserve"> &gt; 100).</w:t>
      </w:r>
    </w:p>
    <w:p>
      <w:pPr>
        <w:pStyle w:val="Normal"/>
        <w:keepNext w:val="true"/>
        <w:spacing w:lineRule="auto" w:line="480" w:before="0" w:after="0"/>
        <w:jc w:val="both"/>
        <w:rPr>
          <w:lang w:val="en-US"/>
        </w:rPr>
      </w:pPr>
      <w:r>
        <w:rPr/>
        <w:drawing>
          <wp:inline distT="0" distB="0" distL="0" distR="0">
            <wp:extent cx="5754370" cy="5035550"/>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3"/>
                    <a:stretch>
                      <a:fillRect/>
                    </a:stretch>
                  </pic:blipFill>
                  <pic:spPr bwMode="auto">
                    <a:xfrm>
                      <a:off x="0" y="0"/>
                      <a:ext cx="5754370" cy="5035550"/>
                    </a:xfrm>
                    <a:prstGeom prst="rect">
                      <a:avLst/>
                    </a:prstGeom>
                  </pic:spPr>
                </pic:pic>
              </a:graphicData>
            </a:graphic>
          </wp:inline>
        </w:drawing>
      </w:r>
    </w:p>
    <w:p>
      <w:pPr>
        <w:pStyle w:val="Caption"/>
        <w:spacing w:lineRule="auto" w:line="480"/>
        <w:jc w:val="both"/>
        <w:rPr/>
      </w:pPr>
      <w:r>
        <w:rPr>
          <w:rFonts w:eastAsia="Times New Roman" w:cs="Times New Roman" w:ascii="Times New Roman" w:hAnsi="Times New Roman"/>
          <w:b w:val="false"/>
          <w:bCs w:val="false"/>
          <w:color w:val="000000"/>
          <w:sz w:val="22"/>
          <w:szCs w:val="24"/>
          <w:lang w:val="en-US" w:eastAsia="es-ES"/>
        </w:rPr>
        <w:t xml:space="preserve">Figure </w:t>
      </w:r>
      <w:r>
        <w:rPr>
          <w:rFonts w:eastAsia="Times New Roman" w:cs="Times New Roman" w:ascii="Times New Roman" w:hAnsi="Times New Roman"/>
          <w:b w:val="false"/>
          <w:bCs w:val="false"/>
          <w:color w:val="000000"/>
          <w:sz w:val="22"/>
          <w:szCs w:val="24"/>
          <w:lang w:val="en-US" w:eastAsia="es-ES"/>
        </w:rPr>
        <w:fldChar w:fldCharType="begin"/>
      </w:r>
      <w:r>
        <w:rPr>
          <w:sz w:val="22"/>
          <w:b w:val="false"/>
          <w:szCs w:val="24"/>
          <w:bCs w:val="false"/>
          <w:rFonts w:eastAsia="Times New Roman" w:cs="Times New Roman" w:ascii="Times New Roman" w:hAnsi="Times New Roman"/>
        </w:rPr>
        <w:instrText> SEQ Ilustración \* ARABIC </w:instrText>
      </w:r>
      <w:r>
        <w:rPr>
          <w:sz w:val="22"/>
          <w:b w:val="false"/>
          <w:szCs w:val="24"/>
          <w:bCs w:val="false"/>
          <w:rFonts w:eastAsia="Times New Roman" w:cs="Times New Roman" w:ascii="Times New Roman" w:hAnsi="Times New Roman"/>
        </w:rPr>
        <w:fldChar w:fldCharType="separate"/>
      </w:r>
      <w:r>
        <w:rPr>
          <w:sz w:val="22"/>
          <w:b w:val="false"/>
          <w:szCs w:val="24"/>
          <w:bCs w:val="false"/>
          <w:rFonts w:eastAsia="Times New Roman" w:cs="Times New Roman" w:ascii="Times New Roman" w:hAnsi="Times New Roman"/>
        </w:rPr>
        <w:t>1</w:t>
      </w:r>
      <w:r>
        <w:rPr>
          <w:sz w:val="22"/>
          <w:b w:val="false"/>
          <w:szCs w:val="24"/>
          <w:bCs w:val="false"/>
          <w:rFonts w:eastAsia="Times New Roman" w:cs="Times New Roman" w:ascii="Times New Roman" w:hAnsi="Times New Roman"/>
        </w:rPr>
        <w:fldChar w:fldCharType="end"/>
      </w:r>
      <w:r>
        <w:rPr>
          <w:rFonts w:eastAsia="Times New Roman" w:cs="Times New Roman" w:ascii="Times New Roman" w:hAnsi="Times New Roman"/>
          <w:b w:val="false"/>
          <w:bCs w:val="false"/>
          <w:color w:val="000000"/>
          <w:sz w:val="22"/>
          <w:szCs w:val="24"/>
          <w:lang w:val="en-US" w:eastAsia="es-ES"/>
        </w:rPr>
        <w:t>. Mycelial growth inhibition curves according to fungicide concentration (μg/ml) for active ingredients evaluated. Numbers on the central point-line corresponds at EC</w:t>
      </w:r>
      <w:r>
        <w:rPr>
          <w:rFonts w:eastAsia="Times New Roman" w:cs="Times New Roman" w:ascii="Times New Roman" w:hAnsi="Times New Roman"/>
          <w:b w:val="false"/>
          <w:bCs w:val="false"/>
          <w:color w:val="000000"/>
          <w:sz w:val="22"/>
          <w:szCs w:val="24"/>
          <w:vertAlign w:val="subscript"/>
          <w:lang w:val="en-US" w:eastAsia="es-ES"/>
        </w:rPr>
        <w:t>50.</w:t>
      </w:r>
    </w:p>
    <w:p>
      <w:pPr>
        <w:pStyle w:val="Normal"/>
        <w:spacing w:lineRule="auto" w:line="480" w:before="0" w:after="0"/>
        <w:jc w:val="both"/>
        <w:rPr>
          <w:rFonts w:ascii="Times New Roman" w:hAnsi="Times New Roman" w:eastAsia="Times New Roman" w:cs="Times New Roman"/>
          <w:b/>
          <w:b/>
          <w:color w:val="000000"/>
          <w:sz w:val="24"/>
          <w:szCs w:val="24"/>
          <w:lang w:val="en-US" w:eastAsia="es-ES"/>
        </w:rPr>
      </w:pPr>
      <w:r>
        <w:rPr>
          <w:rFonts w:eastAsia="Times New Roman" w:cs="Times New Roman" w:ascii="Times New Roman" w:hAnsi="Times New Roman"/>
          <w:b/>
          <w:color w:val="000000"/>
          <w:sz w:val="24"/>
          <w:szCs w:val="24"/>
          <w:lang w:val="en-US" w:eastAsia="es-ES"/>
        </w:rPr>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b/>
          <w:color w:val="000000"/>
          <w:sz w:val="24"/>
          <w:szCs w:val="24"/>
          <w:lang w:val="en-US" w:eastAsia="es-ES"/>
        </w:rPr>
        <w:t>3.2.</w:t>
      </w:r>
      <w:r>
        <w:rPr>
          <w:rFonts w:eastAsia="Times New Roman" w:cs="Times New Roman" w:ascii="Times New Roman" w:hAnsi="Times New Roman"/>
          <w:color w:val="000000"/>
          <w:sz w:val="24"/>
          <w:szCs w:val="24"/>
          <w:lang w:val="en-US" w:eastAsia="es-ES"/>
        </w:rPr>
        <w:t xml:space="preserve"> </w:t>
      </w:r>
      <w:r>
        <w:rPr>
          <w:rFonts w:eastAsia="Times New Roman" w:cs="Times New Roman" w:ascii="Times New Roman" w:hAnsi="Times New Roman"/>
          <w:b/>
          <w:bCs/>
          <w:color w:val="000000"/>
          <w:sz w:val="24"/>
          <w:szCs w:val="24"/>
          <w:lang w:val="en-US" w:eastAsia="es-ES"/>
        </w:rPr>
        <w:t>Semi-controlled conditions experiment</w:t>
      </w:r>
      <w:r>
        <w:rPr>
          <w:rFonts w:eastAsia="Times New Roman" w:cs="Times New Roman" w:ascii="Times New Roman" w:hAnsi="Times New Roman"/>
          <w:color w:val="000000"/>
          <w:sz w:val="24"/>
          <w:szCs w:val="24"/>
          <w:lang w:val="en-US" w:eastAsia="es-ES"/>
        </w:rPr>
        <w:t xml:space="preserve"> </w:t>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color w:val="000000"/>
          <w:sz w:val="24"/>
          <w:szCs w:val="24"/>
          <w:lang w:val="en-US" w:eastAsia="es-ES"/>
        </w:rPr>
        <w:t>The proportion of severely damage pods varies in a range of 30 - 74% (azoxystrobin and chlorothalonil respectively in harvest 2015) and 4 - 52% (azoxystrobin and chlorothalonil in harvest 2016). Azoxystrobin shows consistency in control compared with the rest of the active ingredients (P &gt; 0.05), registering the highest control efficiency with a value of 58.9% and 92% in 2014/15 and 2015/16 respectively. On the other hand, the untreated check treatment shares the same significance as chlorothalonil, penthiopyrad, thiophanate-methyl and pyraclostrobin in both harvest evaluates (P &gt; 0.05) evidencing the absent control of peanut smut in this experiment for this a.i. (Table 2).</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jc w:val="both"/>
        <w:rPr>
          <w:rFonts w:ascii="Times New Roman" w:hAnsi="Times New Roman" w:cs="Times New Roman"/>
          <w:color w:val="000000"/>
          <w:lang w:val="en-US"/>
        </w:rPr>
      </w:pPr>
      <w:r>
        <w:rPr>
          <w:rFonts w:cs="Times New Roman" w:ascii="Times New Roman" w:hAnsi="Times New Roman"/>
          <w:lang w:val="en-US"/>
        </w:rPr>
        <w:t xml:space="preserve">Table 2. </w:t>
      </w:r>
      <w:r>
        <w:rPr>
          <w:rFonts w:cs="Times New Roman" w:ascii="Times New Roman" w:hAnsi="Times New Roman"/>
          <w:color w:val="000000"/>
          <w:lang w:val="en-US"/>
        </w:rPr>
        <w:t xml:space="preserve">Severely damaged pods, control efficiency, and corresponding statistics for the effect of differents active ingredients using for the control of peanut smut on semi-controlled condition experiment in harvest 2015 and 2016. </w:t>
      </w:r>
    </w:p>
    <w:tbl>
      <w:tblPr>
        <w:tblW w:w="10224" w:type="dxa"/>
        <w:jc w:val="center"/>
        <w:tblInd w:w="0" w:type="dxa"/>
        <w:tblBorders>
          <w:top w:val="single" w:sz="4" w:space="0" w:color="000000"/>
        </w:tblBorders>
        <w:tblCellMar>
          <w:top w:w="0" w:type="dxa"/>
          <w:left w:w="108" w:type="dxa"/>
          <w:bottom w:w="0" w:type="dxa"/>
          <w:right w:w="108" w:type="dxa"/>
        </w:tblCellMar>
        <w:tblLook w:noVBand="1" w:val="04a0" w:noHBand="0" w:lastColumn="0" w:firstColumn="1" w:lastRow="0" w:firstRow="1"/>
      </w:tblPr>
      <w:tblGrid>
        <w:gridCol w:w="2054"/>
        <w:gridCol w:w="694"/>
        <w:gridCol w:w="751"/>
        <w:gridCol w:w="762"/>
        <w:gridCol w:w="670"/>
        <w:gridCol w:w="582"/>
        <w:gridCol w:w="1"/>
        <w:gridCol w:w="721"/>
        <w:gridCol w:w="532"/>
        <w:gridCol w:w="670"/>
        <w:gridCol w:w="1"/>
        <w:gridCol w:w="601"/>
        <w:gridCol w:w="586"/>
        <w:gridCol w:w="596"/>
        <w:gridCol w:w="507"/>
        <w:gridCol w:w="495"/>
      </w:tblGrid>
      <w:tr>
        <w:trPr>
          <w:trHeight w:val="300" w:hRule="atLeast"/>
        </w:trPr>
        <w:tc>
          <w:tcPr>
            <w:tcW w:w="2054" w:type="dxa"/>
            <w:tcBorders>
              <w:top w:val="single" w:sz="4"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r>
          </w:p>
        </w:tc>
        <w:tc>
          <w:tcPr>
            <w:tcW w:w="3460" w:type="dxa"/>
            <w:gridSpan w:val="6"/>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Harvest 2015</w:t>
            </w:r>
          </w:p>
        </w:tc>
        <w:tc>
          <w:tcPr>
            <w:tcW w:w="721"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r>
          </w:p>
        </w:tc>
        <w:tc>
          <w:tcPr>
            <w:tcW w:w="532"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r>
          </w:p>
        </w:tc>
        <w:tc>
          <w:tcPr>
            <w:tcW w:w="671" w:type="dxa"/>
            <w:gridSpan w:val="2"/>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r>
          </w:p>
        </w:tc>
        <w:tc>
          <w:tcPr>
            <w:tcW w:w="2785" w:type="dxa"/>
            <w:gridSpan w:val="5"/>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color w:val="000000"/>
                <w:sz w:val="20"/>
                <w:szCs w:val="20"/>
                <w:lang w:val="en-US"/>
              </w:rPr>
            </w:pPr>
            <w:r>
              <w:rPr>
                <w:rFonts w:eastAsia="Times New Roman" w:cs="Times New Roman" w:ascii="Times New Roman" w:hAnsi="Times New Roman"/>
                <w:b/>
                <w:bCs/>
                <w:color w:val="000000"/>
                <w:sz w:val="20"/>
                <w:szCs w:val="20"/>
              </w:rPr>
              <w:t>Harvest 2016</w:t>
            </w:r>
          </w:p>
        </w:tc>
      </w:tr>
      <w:tr>
        <w:trPr>
          <w:trHeight w:val="336" w:hRule="atLeast"/>
        </w:trPr>
        <w:tc>
          <w:tcPr>
            <w:tcW w:w="2054"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Active ingredients</w:t>
            </w:r>
          </w:p>
        </w:tc>
        <w:tc>
          <w:tcPr>
            <w:tcW w:w="694"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SDPa</w:t>
            </w:r>
          </w:p>
        </w:tc>
        <w:tc>
          <w:tcPr>
            <w:tcW w:w="751"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CLLb</w:t>
            </w:r>
          </w:p>
        </w:tc>
        <w:tc>
          <w:tcPr>
            <w:tcW w:w="762" w:type="dxa"/>
            <w:tcBorders>
              <w:top w:val="single" w:sz="8"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CLUb</w:t>
            </w:r>
          </w:p>
        </w:tc>
        <w:tc>
          <w:tcPr>
            <w:tcW w:w="670"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 </w:t>
            </w:r>
          </w:p>
        </w:tc>
        <w:tc>
          <w:tcPr>
            <w:tcW w:w="582"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CEc</w:t>
            </w:r>
          </w:p>
        </w:tc>
        <w:tc>
          <w:tcPr>
            <w:tcW w:w="1924" w:type="dxa"/>
            <w:gridSpan w:val="4"/>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val="en-US" w:eastAsia="es-ES"/>
              </w:rPr>
            </w:pPr>
            <w:r>
              <w:rPr>
                <w:rFonts w:eastAsia="Times New Roman" w:cs="Times New Roman" w:ascii="Times New Roman" w:hAnsi="Times New Roman"/>
                <w:b/>
                <w:bCs/>
                <w:sz w:val="20"/>
                <w:szCs w:val="18"/>
                <w:lang w:val="en-US" w:eastAsia="es-ES"/>
              </w:rPr>
              <w:t>Active ingredients</w:t>
            </w:r>
          </w:p>
        </w:tc>
        <w:tc>
          <w:tcPr>
            <w:tcW w:w="602" w:type="dxa"/>
            <w:gridSpan w:val="2"/>
            <w:tcBorders>
              <w:top w:val="single" w:sz="8"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color w:val="000000"/>
                <w:sz w:val="20"/>
                <w:szCs w:val="20"/>
                <w:lang w:val="en-US"/>
              </w:rPr>
            </w:pPr>
            <w:r>
              <w:rPr>
                <w:rFonts w:eastAsia="Times New Roman" w:cs="Times New Roman" w:ascii="Times New Roman" w:hAnsi="Times New Roman"/>
                <w:b/>
                <w:bCs/>
                <w:color w:val="000000"/>
                <w:sz w:val="20"/>
                <w:szCs w:val="20"/>
              </w:rPr>
              <w:t>SDP</w:t>
            </w:r>
          </w:p>
        </w:tc>
        <w:tc>
          <w:tcPr>
            <w:tcW w:w="586"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color w:val="000000"/>
                <w:sz w:val="20"/>
                <w:szCs w:val="20"/>
                <w:lang w:val="en-US"/>
              </w:rPr>
            </w:pPr>
            <w:r>
              <w:rPr>
                <w:rFonts w:eastAsia="Times New Roman" w:cs="Times New Roman" w:ascii="Times New Roman" w:hAnsi="Times New Roman"/>
                <w:b/>
                <w:bCs/>
                <w:color w:val="000000"/>
                <w:sz w:val="20"/>
                <w:szCs w:val="20"/>
              </w:rPr>
              <w:t>CL</w:t>
            </w:r>
            <w:r>
              <w:rPr>
                <w:rFonts w:eastAsia="Times New Roman" w:cs="Times New Roman" w:ascii="Times New Roman" w:hAnsi="Times New Roman"/>
                <w:b/>
                <w:bCs/>
                <w:color w:val="000000"/>
                <w:sz w:val="20"/>
                <w:szCs w:val="20"/>
                <w:vertAlign w:val="subscript"/>
              </w:rPr>
              <w:t>L</w:t>
            </w:r>
          </w:p>
        </w:tc>
        <w:tc>
          <w:tcPr>
            <w:tcW w:w="596"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color w:val="000000"/>
                <w:sz w:val="20"/>
                <w:szCs w:val="20"/>
                <w:lang w:val="en-US"/>
              </w:rPr>
            </w:pPr>
            <w:r>
              <w:rPr>
                <w:rFonts w:eastAsia="Times New Roman" w:cs="Times New Roman" w:ascii="Times New Roman" w:hAnsi="Times New Roman"/>
                <w:b/>
                <w:bCs/>
                <w:color w:val="000000"/>
                <w:sz w:val="20"/>
                <w:szCs w:val="20"/>
              </w:rPr>
              <w:t>CL</w:t>
            </w:r>
            <w:r>
              <w:rPr>
                <w:rFonts w:eastAsia="Times New Roman" w:cs="Times New Roman" w:ascii="Times New Roman" w:hAnsi="Times New Roman"/>
                <w:b/>
                <w:bCs/>
                <w:color w:val="000000"/>
                <w:sz w:val="20"/>
                <w:szCs w:val="20"/>
                <w:vertAlign w:val="subscript"/>
              </w:rPr>
              <w:t>U</w:t>
            </w:r>
          </w:p>
        </w:tc>
        <w:tc>
          <w:tcPr>
            <w:tcW w:w="507" w:type="dxa"/>
            <w:tcBorders>
              <w:bottom w:val="single" w:sz="8" w:space="0" w:color="000000"/>
              <w:insideH w:val="single" w:sz="8" w:space="0" w:color="000000"/>
            </w:tcBorders>
            <w:shd w:color="000000" w:fill="FFFFFF" w:val="clear"/>
            <w:vAlign w:val="center"/>
          </w:tcPr>
          <w:p>
            <w:pPr>
              <w:pStyle w:val="Normal"/>
              <w:spacing w:lineRule="auto" w:line="480" w:before="0" w:after="0"/>
              <w:rPr>
                <w:rFonts w:ascii="Calibri" w:hAnsi="Calibri" w:eastAsia="Times New Roman" w:cs="Times New Roman"/>
                <w:b/>
                <w:b/>
                <w:bCs/>
                <w:color w:val="000000"/>
                <w:lang w:val="en-US"/>
              </w:rPr>
            </w:pPr>
            <w:r>
              <w:rPr>
                <w:rFonts w:eastAsia="Times New Roman" w:cs="Times New Roman"/>
                <w:b/>
                <w:bCs/>
                <w:color w:val="000000"/>
                <w:lang w:val="en-US"/>
              </w:rPr>
              <w:t> </w:t>
            </w:r>
          </w:p>
        </w:tc>
        <w:tc>
          <w:tcPr>
            <w:tcW w:w="495"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color w:val="000000"/>
                <w:sz w:val="20"/>
                <w:szCs w:val="20"/>
                <w:lang w:val="en-US"/>
              </w:rPr>
            </w:pPr>
            <w:r>
              <w:rPr>
                <w:rFonts w:eastAsia="Times New Roman" w:cs="Times New Roman" w:ascii="Times New Roman" w:hAnsi="Times New Roman"/>
                <w:b/>
                <w:bCs/>
                <w:color w:val="000000"/>
                <w:sz w:val="20"/>
                <w:szCs w:val="20"/>
              </w:rPr>
              <w:t>CE</w:t>
            </w:r>
          </w:p>
        </w:tc>
      </w:tr>
      <w:tr>
        <w:trPr>
          <w:trHeight w:val="288" w:hRule="atLeast"/>
        </w:trPr>
        <w:tc>
          <w:tcPr>
            <w:tcW w:w="2054" w:type="dxa"/>
            <w:tcBorders>
              <w:top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Azoxystrobin</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0.3</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0.23</w:t>
            </w:r>
          </w:p>
        </w:tc>
        <w:tc>
          <w:tcPr>
            <w:tcW w:w="762" w:type="dxa"/>
            <w:tcBorders>
              <w:top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0.39</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a</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58.9</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Azoxystrobin</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0.04</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0.02</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0.09</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a</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92</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Difenoconazole</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0.43</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0.36</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0.51</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ab</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41.1</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Cyproconazole</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0.09</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0.06</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0.14</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ab</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82</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Tebuconazole</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0.51</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0.44</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0.58</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bc</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30.1</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Tebuconazole</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0.13</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0.08</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0.19</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abc</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74</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Picoxystrobin</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0.54</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0.46</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0.61</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bcd</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26</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Picoxystrobin</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0.19</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0.14</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0.25</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bcd</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62</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Cyproconazole</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0.56</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0.48</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0.63</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bcde</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23.3</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Propiconazole</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0.27</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0.35</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cde</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46</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Kresoxim-Methyl</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0.52</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0.67</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bcdef</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17.8</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Mancozeb</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0.28</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0.21</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0.36</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cde</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44</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Thiophanate-Methyl</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0.65</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0.57</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0.72</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cdef</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11</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Difenoconazole</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0.29</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0.22</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0.36</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de</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42</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Mancozeb</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0.65</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0.58</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0.71</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cdef</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11</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Kresoxim-Methyl</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0.32</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0.26</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0.39</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de</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36</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Pyraclostrobin</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0.67</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0.73</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cdef</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8.2</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Pyraclostrobin</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0.39</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0.33</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0.47</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ef</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22</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Propiconazole</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0.71</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0.63</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0.78</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def</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2.7</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Penthiopyrad</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0.43</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0.36</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0.5</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ef</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14</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Penthiopyrad</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0.72</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0.63</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0.79</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def</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1.4</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Check</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0.5</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0.44</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0.56</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f</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w:t>
            </w:r>
          </w:p>
        </w:tc>
      </w:tr>
      <w:tr>
        <w:trPr>
          <w:trHeight w:val="288" w:hRule="atLeast"/>
        </w:trPr>
        <w:tc>
          <w:tcPr>
            <w:tcW w:w="205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Check</w:t>
            </w:r>
          </w:p>
        </w:tc>
        <w:tc>
          <w:tcPr>
            <w:tcW w:w="69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0.73</w:t>
            </w:r>
          </w:p>
        </w:tc>
        <w:tc>
          <w:tcPr>
            <w:tcW w:w="751"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0.65</w:t>
            </w:r>
          </w:p>
        </w:tc>
        <w:tc>
          <w:tcPr>
            <w:tcW w:w="76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0.8</w:t>
            </w:r>
          </w:p>
        </w:tc>
        <w:tc>
          <w:tcPr>
            <w:tcW w:w="6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ef</w:t>
            </w:r>
          </w:p>
        </w:tc>
        <w:tc>
          <w:tcPr>
            <w:tcW w:w="58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w:t>
            </w:r>
          </w:p>
        </w:tc>
        <w:tc>
          <w:tcPr>
            <w:tcW w:w="1924" w:type="dxa"/>
            <w:gridSpan w:val="4"/>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Thiophanate-Methyl</w:t>
            </w:r>
          </w:p>
        </w:tc>
        <w:tc>
          <w:tcPr>
            <w:tcW w:w="602"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0.51</w:t>
            </w:r>
          </w:p>
        </w:tc>
        <w:tc>
          <w:tcPr>
            <w:tcW w:w="58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0.43</w:t>
            </w:r>
          </w:p>
        </w:tc>
        <w:tc>
          <w:tcPr>
            <w:tcW w:w="596"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0.58</w:t>
            </w:r>
          </w:p>
        </w:tc>
        <w:tc>
          <w:tcPr>
            <w:tcW w:w="507"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f</w:t>
            </w:r>
          </w:p>
        </w:tc>
        <w:tc>
          <w:tcPr>
            <w:tcW w:w="495" w:type="dxa"/>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w:t>
            </w:r>
          </w:p>
        </w:tc>
      </w:tr>
      <w:tr>
        <w:trPr>
          <w:trHeight w:val="300" w:hRule="atLeast"/>
        </w:trPr>
        <w:tc>
          <w:tcPr>
            <w:tcW w:w="2054"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Chlorothalonil</w:t>
            </w:r>
          </w:p>
        </w:tc>
        <w:tc>
          <w:tcPr>
            <w:tcW w:w="694"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0.74</w:t>
            </w:r>
          </w:p>
        </w:tc>
        <w:tc>
          <w:tcPr>
            <w:tcW w:w="751"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0.68</w:t>
            </w:r>
          </w:p>
        </w:tc>
        <w:tc>
          <w:tcPr>
            <w:tcW w:w="762"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0.8</w:t>
            </w:r>
          </w:p>
        </w:tc>
        <w:tc>
          <w:tcPr>
            <w:tcW w:w="670"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f</w:t>
            </w:r>
          </w:p>
        </w:tc>
        <w:tc>
          <w:tcPr>
            <w:tcW w:w="582"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0</w:t>
            </w:r>
          </w:p>
        </w:tc>
        <w:tc>
          <w:tcPr>
            <w:tcW w:w="1924" w:type="dxa"/>
            <w:gridSpan w:val="4"/>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t>Chlorothalonil</w:t>
            </w:r>
          </w:p>
        </w:tc>
        <w:tc>
          <w:tcPr>
            <w:tcW w:w="602" w:type="dxa"/>
            <w:gridSpan w:val="2"/>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0.52</w:t>
            </w:r>
          </w:p>
        </w:tc>
        <w:tc>
          <w:tcPr>
            <w:tcW w:w="586"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0.45</w:t>
            </w:r>
          </w:p>
        </w:tc>
        <w:tc>
          <w:tcPr>
            <w:tcW w:w="596"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0.59</w:t>
            </w:r>
          </w:p>
        </w:tc>
        <w:tc>
          <w:tcPr>
            <w:tcW w:w="507"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f</w:t>
            </w:r>
          </w:p>
        </w:tc>
        <w:tc>
          <w:tcPr>
            <w:tcW w:w="495"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rPr>
              <w:t>0</w:t>
            </w:r>
          </w:p>
        </w:tc>
      </w:tr>
    </w:tbl>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r>
    </w:p>
    <w:p>
      <w:pPr>
        <w:pStyle w:val="Normal"/>
        <w:spacing w:lineRule="auto" w:line="480"/>
        <w:jc w:val="both"/>
        <w:rPr>
          <w:rFonts w:ascii="Times New Roman" w:hAnsi="Times New Roman" w:cs="Times New Roman"/>
          <w:lang w:val="en-US"/>
        </w:rPr>
      </w:pPr>
      <w:r>
        <w:rPr>
          <w:rFonts w:cs="Times New Roman" w:ascii="Times New Roman" w:hAnsi="Times New Roman"/>
          <w:vertAlign w:val="superscript"/>
          <w:lang w:val="en-US"/>
        </w:rPr>
        <w:t>a</w:t>
      </w:r>
      <w:r>
        <w:rPr>
          <w:rFonts w:cs="Times New Roman" w:ascii="Times New Roman" w:hAnsi="Times New Roman"/>
          <w:lang w:val="en-US"/>
        </w:rPr>
        <w:t xml:space="preserve"> Mean of the proportion of </w:t>
      </w:r>
      <w:r>
        <w:rPr>
          <w:rFonts w:cs="Times New Roman" w:ascii="Times New Roman" w:hAnsi="Times New Roman"/>
          <w:color w:val="000000"/>
          <w:lang w:val="en-US"/>
        </w:rPr>
        <w:t xml:space="preserve">severely damaged pods (disease class 3 and 4). </w:t>
      </w:r>
      <w:r>
        <w:rPr>
          <w:rFonts w:cs="Times New Roman" w:ascii="Times New Roman" w:hAnsi="Times New Roman"/>
          <w:lang w:val="en-US"/>
        </w:rPr>
        <w:t xml:space="preserve"> </w:t>
      </w:r>
    </w:p>
    <w:p>
      <w:pPr>
        <w:pStyle w:val="Normal"/>
        <w:spacing w:lineRule="auto" w:line="480"/>
        <w:jc w:val="both"/>
        <w:rPr>
          <w:rFonts w:ascii="Times New Roman" w:hAnsi="Times New Roman" w:cs="Times New Roman"/>
          <w:lang w:val="en-US"/>
        </w:rPr>
      </w:pPr>
      <w:r>
        <w:rPr>
          <w:rFonts w:cs="Times New Roman" w:ascii="Times New Roman" w:hAnsi="Times New Roman"/>
          <w:vertAlign w:val="superscript"/>
          <w:lang w:val="en-US"/>
        </w:rPr>
        <w:t>b</w:t>
      </w:r>
      <w:r>
        <w:rPr>
          <w:rFonts w:cs="Times New Roman" w:ascii="Times New Roman" w:hAnsi="Times New Roman"/>
          <w:lang w:val="en-US"/>
        </w:rPr>
        <w:t xml:space="preserve"> Lower (CL</w:t>
      </w:r>
      <w:r>
        <w:rPr>
          <w:rFonts w:cs="Times New Roman" w:ascii="Times New Roman" w:hAnsi="Times New Roman"/>
          <w:vertAlign w:val="subscript"/>
          <w:lang w:val="en-US"/>
        </w:rPr>
        <w:t>L</w:t>
      </w:r>
      <w:r>
        <w:rPr>
          <w:rFonts w:cs="Times New Roman" w:ascii="Times New Roman" w:hAnsi="Times New Roman"/>
          <w:lang w:val="en-US"/>
        </w:rPr>
        <w:t>) and upper (CL</w:t>
      </w:r>
      <w:r>
        <w:rPr>
          <w:rFonts w:cs="Times New Roman" w:ascii="Times New Roman" w:hAnsi="Times New Roman"/>
          <w:vertAlign w:val="subscript"/>
          <w:lang w:val="en-US"/>
        </w:rPr>
        <w:t>U</w:t>
      </w:r>
      <w:r>
        <w:rPr>
          <w:rFonts w:cs="Times New Roman" w:ascii="Times New Roman" w:hAnsi="Times New Roman"/>
          <w:lang w:val="en-US"/>
        </w:rPr>
        <w:t xml:space="preserve">) limits of 95% confidence interval around SDP. </w:t>
      </w:r>
    </w:p>
    <w:p>
      <w:pPr>
        <w:pStyle w:val="Normal"/>
        <w:spacing w:lineRule="auto" w:line="480"/>
        <w:jc w:val="both"/>
        <w:rPr>
          <w:rFonts w:ascii="Times New Roman" w:hAnsi="Times New Roman" w:cs="Times New Roman"/>
          <w:lang w:val="en-US"/>
        </w:rPr>
      </w:pPr>
      <w:r>
        <w:rPr>
          <w:rFonts w:cs="Times New Roman" w:ascii="Times New Roman" w:hAnsi="Times New Roman"/>
          <w:vertAlign w:val="superscript"/>
          <w:lang w:val="en-US"/>
        </w:rPr>
        <w:t xml:space="preserve">c </w:t>
      </w:r>
      <w:r>
        <w:rPr>
          <w:rFonts w:cs="Times New Roman" w:ascii="Times New Roman" w:hAnsi="Times New Roman"/>
          <w:lang w:val="en-US"/>
        </w:rPr>
        <w:t xml:space="preserve">Percentages of control efficiency of active ingredients calculated in relation to the untreated check treatment. </w:t>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color w:val="000000"/>
          <w:sz w:val="24"/>
          <w:szCs w:val="24"/>
          <w:lang w:val="en-US" w:eastAsia="es-ES"/>
        </w:rPr>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color w:val="000000"/>
          <w:sz w:val="24"/>
          <w:szCs w:val="24"/>
          <w:lang w:val="en-US" w:eastAsia="es-ES"/>
        </w:rPr>
      </w:r>
    </w:p>
    <w:p>
      <w:pPr>
        <w:pStyle w:val="Normal"/>
        <w:spacing w:lineRule="auto" w:line="480" w:before="0" w:after="0"/>
        <w:jc w:val="both"/>
        <w:rPr>
          <w:rFonts w:ascii="Times New Roman" w:hAnsi="Times New Roman" w:eastAsia="Times New Roman" w:cs="Times New Roman"/>
          <w:b/>
          <w:b/>
          <w:bCs/>
          <w:color w:val="000000"/>
          <w:sz w:val="24"/>
          <w:szCs w:val="24"/>
          <w:lang w:val="en-US" w:eastAsia="es-ES"/>
        </w:rPr>
      </w:pPr>
      <w:r>
        <w:rPr>
          <w:rFonts w:eastAsia="Times New Roman" w:cs="Times New Roman" w:ascii="Times New Roman" w:hAnsi="Times New Roman"/>
          <w:b/>
          <w:color w:val="000000"/>
          <w:sz w:val="24"/>
          <w:szCs w:val="24"/>
          <w:lang w:val="en-US" w:eastAsia="es-ES"/>
        </w:rPr>
        <w:t xml:space="preserve">3.3. </w:t>
      </w:r>
      <w:r>
        <w:rPr>
          <w:rFonts w:eastAsia="Times New Roman" w:cs="Times New Roman" w:ascii="Times New Roman" w:hAnsi="Times New Roman"/>
          <w:b/>
          <w:bCs/>
          <w:color w:val="000000"/>
          <w:sz w:val="24"/>
          <w:szCs w:val="24"/>
          <w:lang w:val="en-US" w:eastAsia="es-ES"/>
        </w:rPr>
        <w:t>Field experiment</w:t>
      </w:r>
    </w:p>
    <w:p>
      <w:pPr>
        <w:pStyle w:val="Normal"/>
        <w:spacing w:lineRule="auto" w:line="480" w:before="0" w:after="0"/>
        <w:jc w:val="both"/>
        <w:rPr>
          <w:rFonts w:ascii="Times New Roman" w:hAnsi="Times New Roman" w:eastAsia="Times New Roman" w:cs="Times New Roman"/>
          <w:color w:val="000000"/>
          <w:sz w:val="24"/>
          <w:szCs w:val="24"/>
          <w:lang w:val="en-US" w:eastAsia="es-ES"/>
        </w:rPr>
      </w:pPr>
      <w:r>
        <w:rPr>
          <w:rFonts w:eastAsia="Times New Roman" w:cs="Times New Roman" w:ascii="Times New Roman" w:hAnsi="Times New Roman"/>
          <w:color w:val="000000"/>
          <w:sz w:val="24"/>
          <w:szCs w:val="24"/>
          <w:lang w:val="en-US" w:eastAsia="es-ES"/>
        </w:rPr>
        <w:t>The proportion of severely damage pods varies between 39.2 and 43.5% in check treatment for harvest 2015 and 2016 respectively. Cyproconazole and azoxystrobin in harvest 2015 were the a.i. that showed greater control efficiencies, registering 47.7 and 37.2% respectively, differing significantly from the rest of the treatments (P &gt; 0.05). In harvest 2016, azoxystrobin showed de major CE (39.5%) differing from the rest of a.i. The untreated check shares the same significance with kresoxim-methyl,</w:t>
      </w:r>
      <w:r>
        <w:rPr>
          <w:lang w:val="en-US"/>
        </w:rPr>
        <w:t xml:space="preserve"> </w:t>
      </w:r>
      <w:r>
        <w:rPr>
          <w:rFonts w:eastAsia="Times New Roman" w:cs="Times New Roman" w:ascii="Times New Roman" w:hAnsi="Times New Roman"/>
          <w:color w:val="000000"/>
          <w:sz w:val="24"/>
          <w:szCs w:val="24"/>
          <w:lang w:val="en-US" w:eastAsia="es-ES"/>
        </w:rPr>
        <w:t>thiophanate-methyl, tebuconazole, penthiopyrad and chlorothalonil, for both years (Table 3).</w:t>
      </w:r>
    </w:p>
    <w:p>
      <w:pPr>
        <w:pStyle w:val="Normal"/>
        <w:spacing w:lineRule="auto" w:line="480"/>
        <w:jc w:val="both"/>
        <w:rPr>
          <w:rFonts w:ascii="Times New Roman" w:hAnsi="Times New Roman" w:cs="Times New Roman"/>
          <w:lang w:val="en-US"/>
        </w:rPr>
      </w:pPr>
      <w:r>
        <w:rPr>
          <w:rFonts w:cs="Times New Roman" w:ascii="Times New Roman" w:hAnsi="Times New Roman"/>
          <w:lang w:val="en-US"/>
        </w:rPr>
        <w:t xml:space="preserve">Table 3. </w:t>
      </w:r>
      <w:r>
        <w:rPr>
          <w:rFonts w:cs="Times New Roman" w:ascii="Times New Roman" w:hAnsi="Times New Roman"/>
          <w:color w:val="000000"/>
          <w:lang w:val="en-US"/>
        </w:rPr>
        <w:t xml:space="preserve">Severely damaged pods, control efficiency, and corresponding statistics for the effect of differents active ingredients using for the control of peanut smut on field experiments in harvest 2015 and 2016.  </w:t>
      </w:r>
    </w:p>
    <w:tbl>
      <w:tblPr>
        <w:tblW w:w="10224" w:type="dxa"/>
        <w:jc w:val="center"/>
        <w:tblInd w:w="0" w:type="dxa"/>
        <w:tblBorders>
          <w:top w:val="single" w:sz="8" w:space="0" w:color="000000"/>
        </w:tblBorders>
        <w:tblCellMar>
          <w:top w:w="0" w:type="dxa"/>
          <w:left w:w="70" w:type="dxa"/>
          <w:bottom w:w="0" w:type="dxa"/>
          <w:right w:w="70" w:type="dxa"/>
        </w:tblCellMar>
        <w:tblLook w:noVBand="1" w:val="04a0" w:noHBand="0" w:lastColumn="0" w:firstColumn="1" w:lastRow="0" w:firstRow="1"/>
      </w:tblPr>
      <w:tblGrid>
        <w:gridCol w:w="1611"/>
        <w:gridCol w:w="212"/>
        <w:gridCol w:w="590"/>
        <w:gridCol w:w="722"/>
        <w:gridCol w:w="722"/>
        <w:gridCol w:w="518"/>
        <w:gridCol w:w="1"/>
        <w:gridCol w:w="658"/>
        <w:gridCol w:w="1"/>
        <w:gridCol w:w="1864"/>
        <w:gridCol w:w="1"/>
        <w:gridCol w:w="855"/>
        <w:gridCol w:w="704"/>
        <w:gridCol w:w="703"/>
        <w:gridCol w:w="570"/>
        <w:gridCol w:w="1"/>
        <w:gridCol w:w="490"/>
      </w:tblGrid>
      <w:tr>
        <w:trPr>
          <w:trHeight w:val="420" w:hRule="atLeast"/>
        </w:trPr>
        <w:tc>
          <w:tcPr>
            <w:tcW w:w="1611" w:type="dxa"/>
            <w:tcBorders>
              <w:top w:val="single" w:sz="8" w:space="0" w:color="000000"/>
            </w:tcBorders>
            <w:shd w:fill="auto" w:val="clear"/>
            <w:vAlign w:val="center"/>
          </w:tcPr>
          <w:p>
            <w:pPr>
              <w:pStyle w:val="Normal"/>
              <w:spacing w:lineRule="auto" w:line="480" w:before="0" w:after="0"/>
              <w:jc w:val="center"/>
              <w:rPr>
                <w:rFonts w:ascii="Times New Roman" w:hAnsi="Times New Roman" w:eastAsia="Times New Roman" w:cs="Times New Roman"/>
                <w:sz w:val="20"/>
                <w:szCs w:val="18"/>
                <w:lang w:val="en-US" w:eastAsia="es-ES"/>
              </w:rPr>
            </w:pPr>
            <w:r>
              <w:rPr>
                <w:rFonts w:eastAsia="Times New Roman" w:cs="Times New Roman" w:ascii="Times New Roman" w:hAnsi="Times New Roman"/>
                <w:sz w:val="20"/>
                <w:szCs w:val="18"/>
                <w:lang w:val="en-US" w:eastAsia="es-ES"/>
              </w:rPr>
            </w:r>
          </w:p>
        </w:tc>
        <w:tc>
          <w:tcPr>
            <w:tcW w:w="2765" w:type="dxa"/>
            <w:gridSpan w:val="6"/>
            <w:tcBorders>
              <w:top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val="en-US" w:eastAsia="es-ES"/>
              </w:rPr>
              <w:t xml:space="preserve"> </w:t>
            </w:r>
            <w:r>
              <w:rPr>
                <w:rFonts w:eastAsia="Times New Roman" w:cs="Times New Roman" w:ascii="Times New Roman" w:hAnsi="Times New Roman"/>
                <w:b/>
                <w:bCs/>
                <w:sz w:val="20"/>
                <w:szCs w:val="18"/>
                <w:lang w:eastAsia="es-ES"/>
              </w:rPr>
              <w:t>Harvest 2015</w:t>
            </w:r>
          </w:p>
        </w:tc>
        <w:tc>
          <w:tcPr>
            <w:tcW w:w="659" w:type="dxa"/>
            <w:gridSpan w:val="2"/>
            <w:tcBorders>
              <w:top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r>
          </w:p>
        </w:tc>
        <w:tc>
          <w:tcPr>
            <w:tcW w:w="1865" w:type="dxa"/>
            <w:gridSpan w:val="2"/>
            <w:tcBorders>
              <w:top w:val="single" w:sz="8" w:space="0" w:color="000000"/>
            </w:tcBorders>
            <w:shd w:fill="auto"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r>
          </w:p>
        </w:tc>
        <w:tc>
          <w:tcPr>
            <w:tcW w:w="2833" w:type="dxa"/>
            <w:gridSpan w:val="5"/>
            <w:tcBorders>
              <w:top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Harvest 2016</w:t>
            </w:r>
          </w:p>
        </w:tc>
        <w:tc>
          <w:tcPr>
            <w:tcW w:w="490" w:type="dxa"/>
            <w:tcBorders>
              <w:top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r>
          </w:p>
        </w:tc>
      </w:tr>
      <w:tr>
        <w:trPr>
          <w:trHeight w:val="735" w:hRule="atLeast"/>
        </w:trPr>
        <w:tc>
          <w:tcPr>
            <w:tcW w:w="1823" w:type="dxa"/>
            <w:gridSpan w:val="2"/>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Active ingredients</w:t>
            </w:r>
          </w:p>
        </w:tc>
        <w:tc>
          <w:tcPr>
            <w:tcW w:w="590"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vertAlign w:val="superscript"/>
                <w:lang w:eastAsia="es-ES"/>
              </w:rPr>
            </w:pPr>
            <w:r>
              <w:rPr>
                <w:rFonts w:eastAsia="Times New Roman" w:cs="Times New Roman" w:ascii="Times New Roman" w:hAnsi="Times New Roman"/>
                <w:b/>
                <w:bCs/>
                <w:sz w:val="20"/>
                <w:szCs w:val="18"/>
                <w:lang w:eastAsia="es-ES"/>
              </w:rPr>
              <w:t>SDP</w:t>
            </w:r>
            <w:r>
              <w:rPr>
                <w:rFonts w:eastAsia="Times New Roman" w:cs="Times New Roman" w:ascii="Times New Roman" w:hAnsi="Times New Roman"/>
                <w:b/>
                <w:bCs/>
                <w:sz w:val="20"/>
                <w:szCs w:val="18"/>
                <w:vertAlign w:val="superscript"/>
                <w:lang w:eastAsia="es-ES"/>
              </w:rPr>
              <w:t>a</w:t>
            </w:r>
          </w:p>
        </w:tc>
        <w:tc>
          <w:tcPr>
            <w:tcW w:w="722"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vertAlign w:val="superscript"/>
                <w:lang w:eastAsia="es-ES"/>
              </w:rPr>
            </w:pPr>
            <w:r>
              <w:rPr>
                <w:rFonts w:eastAsia="Times New Roman" w:cs="Times New Roman" w:ascii="Times New Roman" w:hAnsi="Times New Roman"/>
                <w:b/>
                <w:bCs/>
                <w:sz w:val="20"/>
                <w:szCs w:val="18"/>
                <w:lang w:eastAsia="es-ES"/>
              </w:rPr>
              <w:t>CL</w:t>
            </w:r>
            <w:r>
              <w:rPr>
                <w:rFonts w:eastAsia="Times New Roman" w:cs="Times New Roman" w:ascii="Times New Roman" w:hAnsi="Times New Roman"/>
                <w:b/>
                <w:bCs/>
                <w:sz w:val="20"/>
                <w:szCs w:val="18"/>
                <w:vertAlign w:val="subscript"/>
                <w:lang w:eastAsia="es-ES"/>
              </w:rPr>
              <w:t>L</w:t>
            </w:r>
            <w:r>
              <w:rPr>
                <w:rFonts w:eastAsia="Times New Roman" w:cs="Times New Roman" w:ascii="Times New Roman" w:hAnsi="Times New Roman"/>
                <w:b/>
                <w:bCs/>
                <w:sz w:val="20"/>
                <w:szCs w:val="18"/>
                <w:vertAlign w:val="superscript"/>
                <w:lang w:eastAsia="es-ES"/>
              </w:rPr>
              <w:t>b</w:t>
            </w:r>
          </w:p>
        </w:tc>
        <w:tc>
          <w:tcPr>
            <w:tcW w:w="722"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vertAlign w:val="superscript"/>
                <w:lang w:eastAsia="es-ES"/>
              </w:rPr>
            </w:pPr>
            <w:r>
              <w:rPr>
                <w:rFonts w:eastAsia="Times New Roman" w:cs="Times New Roman" w:ascii="Times New Roman" w:hAnsi="Times New Roman"/>
                <w:b/>
                <w:bCs/>
                <w:sz w:val="20"/>
                <w:szCs w:val="18"/>
                <w:lang w:eastAsia="es-ES"/>
              </w:rPr>
              <w:t>CL</w:t>
            </w:r>
            <w:r>
              <w:rPr>
                <w:rFonts w:eastAsia="Times New Roman" w:cs="Times New Roman" w:ascii="Times New Roman" w:hAnsi="Times New Roman"/>
                <w:b/>
                <w:bCs/>
                <w:sz w:val="20"/>
                <w:szCs w:val="18"/>
                <w:vertAlign w:val="subscript"/>
                <w:lang w:eastAsia="es-ES"/>
              </w:rPr>
              <w:t>U</w:t>
            </w:r>
            <w:r>
              <w:rPr>
                <w:rFonts w:eastAsia="Times New Roman" w:cs="Times New Roman" w:ascii="Times New Roman" w:hAnsi="Times New Roman"/>
                <w:b/>
                <w:bCs/>
                <w:sz w:val="20"/>
                <w:szCs w:val="18"/>
                <w:vertAlign w:val="superscript"/>
                <w:lang w:eastAsia="es-ES"/>
              </w:rPr>
              <w:t>b</w:t>
            </w:r>
          </w:p>
        </w:tc>
        <w:tc>
          <w:tcPr>
            <w:tcW w:w="518"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r>
          </w:p>
        </w:tc>
        <w:tc>
          <w:tcPr>
            <w:tcW w:w="659" w:type="dxa"/>
            <w:gridSpan w:val="2"/>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CE</w:t>
            </w:r>
            <w:r>
              <w:rPr>
                <w:rFonts w:eastAsia="Times New Roman" w:cs="Times New Roman" w:ascii="Times New Roman" w:hAnsi="Times New Roman"/>
                <w:b/>
                <w:bCs/>
                <w:sz w:val="20"/>
                <w:szCs w:val="18"/>
                <w:vertAlign w:val="superscript"/>
                <w:lang w:eastAsia="es-ES"/>
              </w:rPr>
              <w:t>c</w:t>
            </w:r>
          </w:p>
        </w:tc>
        <w:tc>
          <w:tcPr>
            <w:tcW w:w="1865" w:type="dxa"/>
            <w:gridSpan w:val="2"/>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Active ingredients</w:t>
            </w:r>
          </w:p>
        </w:tc>
        <w:tc>
          <w:tcPr>
            <w:tcW w:w="856" w:type="dxa"/>
            <w:gridSpan w:val="2"/>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SDP</w:t>
            </w:r>
          </w:p>
        </w:tc>
        <w:tc>
          <w:tcPr>
            <w:tcW w:w="704"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CL</w:t>
            </w:r>
            <w:r>
              <w:rPr>
                <w:rFonts w:eastAsia="Times New Roman" w:cs="Times New Roman" w:ascii="Times New Roman" w:hAnsi="Times New Roman"/>
                <w:b/>
                <w:bCs/>
                <w:sz w:val="20"/>
                <w:szCs w:val="18"/>
                <w:vertAlign w:val="subscript"/>
                <w:lang w:eastAsia="es-ES"/>
              </w:rPr>
              <w:t>L</w:t>
            </w:r>
          </w:p>
        </w:tc>
        <w:tc>
          <w:tcPr>
            <w:tcW w:w="703"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CL</w:t>
            </w:r>
            <w:r>
              <w:rPr>
                <w:rFonts w:eastAsia="Times New Roman" w:cs="Times New Roman" w:ascii="Times New Roman" w:hAnsi="Times New Roman"/>
                <w:b/>
                <w:bCs/>
                <w:sz w:val="20"/>
                <w:szCs w:val="18"/>
                <w:vertAlign w:val="subscript"/>
                <w:lang w:eastAsia="es-ES"/>
              </w:rPr>
              <w:t>U</w:t>
            </w:r>
          </w:p>
        </w:tc>
        <w:tc>
          <w:tcPr>
            <w:tcW w:w="570" w:type="dxa"/>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r>
          </w:p>
        </w:tc>
        <w:tc>
          <w:tcPr>
            <w:tcW w:w="491" w:type="dxa"/>
            <w:gridSpan w:val="2"/>
            <w:tcBorders>
              <w:top w:val="single" w:sz="4" w:space="0" w:color="000000"/>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b/>
                <w:b/>
                <w:bCs/>
                <w:sz w:val="20"/>
                <w:szCs w:val="18"/>
                <w:lang w:eastAsia="es-ES"/>
              </w:rPr>
            </w:pPr>
            <w:r>
              <w:rPr>
                <w:rFonts w:eastAsia="Times New Roman" w:cs="Times New Roman" w:ascii="Times New Roman" w:hAnsi="Times New Roman"/>
                <w:b/>
                <w:bCs/>
                <w:sz w:val="20"/>
                <w:szCs w:val="18"/>
                <w:lang w:eastAsia="es-ES"/>
              </w:rPr>
              <w:t>CE</w:t>
            </w:r>
            <w:bookmarkStart w:id="1" w:name="_Hlk11333759"/>
            <w:bookmarkEnd w:id="1"/>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Cyproconazole</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0.205</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0.185</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0.227</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a</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47.7</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Azoxystrobin</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0.263</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0.239</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0.289</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a</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39.5</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Azoxystrobin</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0.246</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0.222</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0.272</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ab</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37.2</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Propiconazole</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0.332</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0.311</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0.353</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23.7</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Mancozeb</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0.291</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0.271</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0.313</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25.8</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Cyproconazole</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0.344</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0.316</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0.373</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20.9</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Pyraclostrobin</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0.311</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0.288</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0.335</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cd</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20.7</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Picoxystrobin</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0.375</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0.350</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0.401</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bcd</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13.8</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Picoxystrobin</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0.318</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0.289</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0.348</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cde</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18.9</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Difenoconazole</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0.377</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0.351</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0.403</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bcd</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13.3</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Propiconazole</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0.322</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0.301</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0.344</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cde</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17.9</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Thiophanate-Methyl</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0.381</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0.351</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0.412</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bcde</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12.4</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Chlorothalonil</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0.326</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0.302</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0.351</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cdef</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16.8</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Chlorothalonil</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0.382</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0.357</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0.408</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bcde</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12.2</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Kresoxim-Methyl</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0.327</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0.301</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0.354</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cdef</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16.6</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Mancozeb</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0.383</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0.354</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0.413</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bcde</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12.0</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Thiophanate-Methyl</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0.346</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0.323</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0.370</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def</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11.7</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Kresoxim-Methyl</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0.392</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0.359</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0.426</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bcde</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9.9</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Difenoconazole</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0.36</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0.336</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0.384</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def</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8.2</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Penthiopyrad</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0.401</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0.379</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0.423</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cde</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7.8</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Tebuconazole</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0.363</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0.339</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0.387</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def</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7.4</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Pyraclostrobin</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0.421</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0.396</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0.447</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de</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3.2</w:t>
            </w:r>
          </w:p>
        </w:tc>
      </w:tr>
      <w:tr>
        <w:trPr>
          <w:trHeight w:val="330" w:hRule="atLeast"/>
        </w:trPr>
        <w:tc>
          <w:tcPr>
            <w:tcW w:w="1823"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Penthiopyrad</w:t>
            </w:r>
          </w:p>
        </w:tc>
        <w:tc>
          <w:tcPr>
            <w:tcW w:w="59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0.373</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0.347</w:t>
            </w:r>
          </w:p>
        </w:tc>
        <w:tc>
          <w:tcPr>
            <w:tcW w:w="722"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0.401</w:t>
            </w:r>
          </w:p>
        </w:tc>
        <w:tc>
          <w:tcPr>
            <w:tcW w:w="518"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ef</w:t>
            </w:r>
          </w:p>
        </w:tc>
        <w:tc>
          <w:tcPr>
            <w:tcW w:w="659"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4.8</w:t>
            </w:r>
          </w:p>
        </w:tc>
        <w:tc>
          <w:tcPr>
            <w:tcW w:w="1865"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Check</w:t>
            </w:r>
          </w:p>
        </w:tc>
        <w:tc>
          <w:tcPr>
            <w:tcW w:w="856"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0.435</w:t>
            </w:r>
          </w:p>
        </w:tc>
        <w:tc>
          <w:tcPr>
            <w:tcW w:w="704"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0.409</w:t>
            </w:r>
          </w:p>
        </w:tc>
        <w:tc>
          <w:tcPr>
            <w:tcW w:w="703"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0.461</w:t>
            </w:r>
          </w:p>
        </w:tc>
        <w:tc>
          <w:tcPr>
            <w:tcW w:w="570" w:type="dxa"/>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de</w:t>
            </w:r>
          </w:p>
        </w:tc>
        <w:tc>
          <w:tcPr>
            <w:tcW w:w="491" w:type="dxa"/>
            <w:gridSpan w:val="2"/>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w:t>
            </w:r>
          </w:p>
        </w:tc>
      </w:tr>
      <w:tr>
        <w:trPr>
          <w:trHeight w:val="330" w:hRule="atLeast"/>
        </w:trPr>
        <w:tc>
          <w:tcPr>
            <w:tcW w:w="1823" w:type="dxa"/>
            <w:gridSpan w:val="2"/>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Check</w:t>
            </w:r>
          </w:p>
        </w:tc>
        <w:tc>
          <w:tcPr>
            <w:tcW w:w="590"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0.392</w:t>
            </w:r>
          </w:p>
        </w:tc>
        <w:tc>
          <w:tcPr>
            <w:tcW w:w="722"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0.363</w:t>
            </w:r>
          </w:p>
        </w:tc>
        <w:tc>
          <w:tcPr>
            <w:tcW w:w="722"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0.421</w:t>
            </w:r>
          </w:p>
        </w:tc>
        <w:tc>
          <w:tcPr>
            <w:tcW w:w="518"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f</w:t>
            </w:r>
          </w:p>
        </w:tc>
        <w:tc>
          <w:tcPr>
            <w:tcW w:w="659" w:type="dxa"/>
            <w:gridSpan w:val="2"/>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w:t>
            </w:r>
          </w:p>
        </w:tc>
        <w:tc>
          <w:tcPr>
            <w:tcW w:w="1865" w:type="dxa"/>
            <w:gridSpan w:val="2"/>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Tebuconazole</w:t>
            </w:r>
          </w:p>
        </w:tc>
        <w:tc>
          <w:tcPr>
            <w:tcW w:w="856" w:type="dxa"/>
            <w:gridSpan w:val="2"/>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0.451</w:t>
            </w:r>
          </w:p>
        </w:tc>
        <w:tc>
          <w:tcPr>
            <w:tcW w:w="704"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0.419</w:t>
            </w:r>
          </w:p>
        </w:tc>
        <w:tc>
          <w:tcPr>
            <w:tcW w:w="703"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0.484</w:t>
            </w:r>
          </w:p>
        </w:tc>
        <w:tc>
          <w:tcPr>
            <w:tcW w:w="570" w:type="dxa"/>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e</w:t>
            </w:r>
          </w:p>
        </w:tc>
        <w:tc>
          <w:tcPr>
            <w:tcW w:w="491" w:type="dxa"/>
            <w:gridSpan w:val="2"/>
            <w:tcBorders>
              <w:bottom w:val="single" w:sz="8" w:space="0" w:color="000000"/>
              <w:insideH w:val="single" w:sz="8" w:space="0" w:color="000000"/>
            </w:tcBorders>
            <w:shd w:color="000000" w:fill="FFFFFF" w:val="clear"/>
            <w:vAlign w:val="center"/>
          </w:tcPr>
          <w:p>
            <w:pPr>
              <w:pStyle w:val="Normal"/>
              <w:spacing w:lineRule="auto" w:line="480" w:before="0" w:after="0"/>
              <w:jc w:val="center"/>
              <w:rPr>
                <w:rFonts w:ascii="Times New Roman" w:hAnsi="Times New Roman" w:eastAsia="Times New Roman" w:cs="Times New Roman"/>
                <w:sz w:val="20"/>
                <w:szCs w:val="18"/>
                <w:lang w:eastAsia="es-ES"/>
              </w:rPr>
            </w:pPr>
            <w:r>
              <w:rPr>
                <w:rFonts w:eastAsia="Times New Roman" w:cs="Times New Roman" w:ascii="Times New Roman" w:hAnsi="Times New Roman"/>
                <w:sz w:val="20"/>
                <w:szCs w:val="18"/>
                <w:lang w:eastAsia="es-ES"/>
              </w:rPr>
              <w:t>0</w:t>
            </w:r>
          </w:p>
        </w:tc>
      </w:tr>
    </w:tbl>
    <w:p>
      <w:pPr>
        <w:pStyle w:val="Normal"/>
        <w:spacing w:lineRule="auto" w:line="480"/>
        <w:jc w:val="both"/>
        <w:rPr>
          <w:rFonts w:ascii="Times New Roman" w:hAnsi="Times New Roman" w:cs="Times New Roman"/>
          <w:lang w:val="en-US"/>
        </w:rPr>
      </w:pPr>
      <w:r>
        <w:rPr>
          <w:rFonts w:cs="Times New Roman" w:ascii="Times New Roman" w:hAnsi="Times New Roman"/>
          <w:vertAlign w:val="superscript"/>
          <w:lang w:val="en-US"/>
        </w:rPr>
        <w:t>a</w:t>
      </w:r>
      <w:r>
        <w:rPr>
          <w:rFonts w:cs="Times New Roman" w:ascii="Times New Roman" w:hAnsi="Times New Roman"/>
          <w:lang w:val="en-US"/>
        </w:rPr>
        <w:t xml:space="preserve"> Mean of the proportion of </w:t>
      </w:r>
      <w:r>
        <w:rPr>
          <w:rFonts w:cs="Times New Roman" w:ascii="Times New Roman" w:hAnsi="Times New Roman"/>
          <w:color w:val="000000"/>
          <w:lang w:val="en-US"/>
        </w:rPr>
        <w:t xml:space="preserve">severely damaged pods (disease class 3 and 4) </w:t>
      </w:r>
      <w:r>
        <w:rPr>
          <w:rFonts w:cs="Times New Roman" w:ascii="Times New Roman" w:hAnsi="Times New Roman"/>
          <w:lang w:val="en-US"/>
        </w:rPr>
        <w:t xml:space="preserve"> </w:t>
      </w:r>
    </w:p>
    <w:p>
      <w:pPr>
        <w:pStyle w:val="Normal"/>
        <w:spacing w:lineRule="auto" w:line="480"/>
        <w:jc w:val="both"/>
        <w:rPr>
          <w:rFonts w:ascii="Times New Roman" w:hAnsi="Times New Roman" w:cs="Times New Roman"/>
          <w:lang w:val="en-US"/>
        </w:rPr>
      </w:pPr>
      <w:r>
        <w:rPr>
          <w:rFonts w:cs="Times New Roman" w:ascii="Times New Roman" w:hAnsi="Times New Roman"/>
          <w:vertAlign w:val="superscript"/>
          <w:lang w:val="en-US"/>
        </w:rPr>
        <w:t>b</w:t>
      </w:r>
      <w:r>
        <w:rPr>
          <w:rFonts w:cs="Times New Roman" w:ascii="Times New Roman" w:hAnsi="Times New Roman"/>
          <w:lang w:val="en-US"/>
        </w:rPr>
        <w:t xml:space="preserve"> Lower (CL</w:t>
      </w:r>
      <w:r>
        <w:rPr>
          <w:rFonts w:cs="Times New Roman" w:ascii="Times New Roman" w:hAnsi="Times New Roman"/>
          <w:vertAlign w:val="subscript"/>
          <w:lang w:val="en-US"/>
        </w:rPr>
        <w:t>L</w:t>
      </w:r>
      <w:r>
        <w:rPr>
          <w:rFonts w:cs="Times New Roman" w:ascii="Times New Roman" w:hAnsi="Times New Roman"/>
          <w:lang w:val="en-US"/>
        </w:rPr>
        <w:t>) and upper (CL</w:t>
      </w:r>
      <w:r>
        <w:rPr>
          <w:rFonts w:cs="Times New Roman" w:ascii="Times New Roman" w:hAnsi="Times New Roman"/>
          <w:vertAlign w:val="subscript"/>
          <w:lang w:val="en-US"/>
        </w:rPr>
        <w:t>U</w:t>
      </w:r>
      <w:r>
        <w:rPr>
          <w:rFonts w:cs="Times New Roman" w:ascii="Times New Roman" w:hAnsi="Times New Roman"/>
          <w:lang w:val="en-US"/>
        </w:rPr>
        <w:t xml:space="preserve">) limits of 95% confidence interval around SDP </w:t>
      </w:r>
    </w:p>
    <w:p>
      <w:pPr>
        <w:pStyle w:val="Normal"/>
        <w:spacing w:lineRule="auto" w:line="480"/>
        <w:jc w:val="both"/>
        <w:rPr>
          <w:rFonts w:ascii="Times New Roman" w:hAnsi="Times New Roman" w:cs="Times New Roman"/>
          <w:lang w:val="en-US"/>
        </w:rPr>
      </w:pPr>
      <w:r>
        <w:rPr>
          <w:rFonts w:cs="Times New Roman" w:ascii="Times New Roman" w:hAnsi="Times New Roman"/>
          <w:vertAlign w:val="superscript"/>
          <w:lang w:val="en-US"/>
        </w:rPr>
        <w:t xml:space="preserve">c </w:t>
      </w:r>
      <w:r>
        <w:rPr>
          <w:rFonts w:cs="Times New Roman" w:ascii="Times New Roman" w:hAnsi="Times New Roman"/>
          <w:lang w:val="en-US"/>
        </w:rPr>
        <w:t xml:space="preserve">Percentages of control efficiency of active ingredients calculated in relation to the untreated check treatment. </w:t>
      </w:r>
    </w:p>
    <w:p>
      <w:pPr>
        <w:pStyle w:val="Normal"/>
        <w:spacing w:lineRule="auto" w:line="48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4. Discussion</w:t>
      </w:r>
    </w:p>
    <w:p>
      <w:pPr>
        <w:pStyle w:val="Normal"/>
        <w:spacing w:lineRule="auto" w:line="480" w:before="0" w:after="0"/>
        <w:jc w:val="both"/>
        <w:rPr>
          <w:rFonts w:ascii="Times New Roman" w:hAnsi="Times New Roman" w:eastAsia="Times New Roman" w:cs="Times New Roman"/>
          <w:sz w:val="24"/>
          <w:szCs w:val="24"/>
          <w:highlight w:val="white"/>
          <w:lang w:val="en-US" w:eastAsia="es-ES"/>
        </w:rPr>
      </w:pPr>
      <w:r>
        <w:rPr>
          <w:rFonts w:eastAsia="Times New Roman" w:cs="Times New Roman" w:ascii="Times New Roman" w:hAnsi="Times New Roman"/>
          <w:color w:val="000000"/>
          <w:sz w:val="24"/>
          <w:szCs w:val="24"/>
          <w:lang w:val="en-US" w:eastAsia="es-ES"/>
        </w:rPr>
        <w:t xml:space="preserve">In this analysis, the effect of different fungicide active ingredients on peanut smut control shows different answers regardless of the chemical group of fungicide to which it belongs. For each active ingredient, there is a limited amount of time that they are active in the soil, their localized area of effect, and large background inoculum populations present in the soil (Brantner and Windels 1998). Molecular characteristics for each actives ingredient give differences in control action. </w:t>
      </w:r>
      <w:r>
        <w:rPr>
          <w:rFonts w:eastAsia="Times New Roman" w:cs="Times New Roman" w:ascii="Times New Roman" w:hAnsi="Times New Roman"/>
          <w:i/>
          <w:iCs/>
          <w:sz w:val="24"/>
          <w:szCs w:val="24"/>
          <w:lang w:val="en-US" w:eastAsia="es-ES"/>
        </w:rPr>
        <w:t>In vitro</w:t>
      </w:r>
      <w:r>
        <w:rPr>
          <w:rFonts w:eastAsia="Times New Roman" w:cs="Times New Roman" w:ascii="Times New Roman" w:hAnsi="Times New Roman"/>
          <w:sz w:val="24"/>
          <w:szCs w:val="24"/>
          <w:lang w:val="en-US" w:eastAsia="es-ES"/>
        </w:rPr>
        <w:t xml:space="preserve"> results of this work show the inhibition of mycelial growth. This would not necessarily reflect the infection process since for this should occur first it is necessary the germination of the spores that remain in the soil stimulated by gynophore exudates (Astiz Gasso </w:t>
      </w:r>
      <w:r>
        <w:rPr>
          <w:rFonts w:eastAsia="Times New Roman" w:cs="Times New Roman" w:ascii="Times New Roman" w:hAnsi="Times New Roman"/>
          <w:iCs/>
          <w:sz w:val="24"/>
          <w:szCs w:val="24"/>
          <w:lang w:val="en-US" w:eastAsia="es-ES"/>
        </w:rPr>
        <w:t>et al.,</w:t>
      </w:r>
      <w:r>
        <w:rPr>
          <w:rFonts w:eastAsia="Times New Roman" w:cs="Times New Roman" w:ascii="Times New Roman" w:hAnsi="Times New Roman"/>
          <w:sz w:val="24"/>
          <w:szCs w:val="24"/>
          <w:lang w:val="en-US" w:eastAsia="es-ES"/>
        </w:rPr>
        <w:t xml:space="preserve"> 2008; Marinelli </w:t>
      </w:r>
      <w:r>
        <w:rPr>
          <w:rFonts w:eastAsia="Times New Roman" w:cs="Times New Roman" w:ascii="Times New Roman" w:hAnsi="Times New Roman"/>
          <w:iCs/>
          <w:sz w:val="24"/>
          <w:szCs w:val="24"/>
          <w:lang w:val="en-US" w:eastAsia="es-ES"/>
        </w:rPr>
        <w:t>et al.,</w:t>
      </w:r>
      <w:r>
        <w:rPr>
          <w:rFonts w:eastAsia="Times New Roman" w:cs="Times New Roman" w:ascii="Times New Roman" w:hAnsi="Times New Roman"/>
          <w:sz w:val="24"/>
          <w:szCs w:val="24"/>
          <w:lang w:val="en-US" w:eastAsia="es-ES"/>
        </w:rPr>
        <w:t xml:space="preserve"> 2008), but it is difficult to obtain a uniform spores germination in culture media. QoI unlike DMIs, have the ability to inhibit spore germination (Bartlett </w:t>
      </w:r>
      <w:r>
        <w:rPr>
          <w:rFonts w:eastAsia="Times New Roman" w:cs="Times New Roman" w:ascii="Times New Roman" w:hAnsi="Times New Roman"/>
          <w:iCs/>
          <w:sz w:val="24"/>
          <w:szCs w:val="24"/>
          <w:lang w:val="en-US" w:eastAsia="es-ES"/>
        </w:rPr>
        <w:t>et al</w:t>
      </w:r>
      <w:r>
        <w:rPr>
          <w:rFonts w:eastAsia="Times New Roman" w:cs="Times New Roman" w:ascii="Times New Roman" w:hAnsi="Times New Roman"/>
          <w:sz w:val="24"/>
          <w:szCs w:val="24"/>
          <w:lang w:val="en-US" w:eastAsia="es-ES"/>
        </w:rPr>
        <w:t xml:space="preserve">., 2002). This characteristic may explain the better control efficiency by some molecules of QoI in field conditions. Kosiada et al., (2011) observed that there was not a high correlation between mycelial growth and germination of teliospores and basidiospores according to the sensitivity of some fungicides for </w:t>
      </w:r>
      <w:r>
        <w:rPr>
          <w:rFonts w:eastAsia="Times New Roman" w:cs="Times New Roman" w:ascii="Times New Roman" w:hAnsi="Times New Roman"/>
          <w:i/>
          <w:sz w:val="24"/>
          <w:szCs w:val="24"/>
          <w:lang w:val="en-US" w:eastAsia="es-ES"/>
        </w:rPr>
        <w:t>Sphacelotheca reiliana</w:t>
      </w:r>
      <w:r>
        <w:rPr>
          <w:rFonts w:eastAsia="Times New Roman" w:cs="Times New Roman" w:ascii="Times New Roman" w:hAnsi="Times New Roman"/>
          <w:sz w:val="24"/>
          <w:szCs w:val="24"/>
          <w:lang w:val="en-US" w:eastAsia="es-ES"/>
        </w:rPr>
        <w:t>. They conclude that a low inhibition of mycelial growth was observed when used azoxystrobin (QoI), but the influence on the germination of teliospores and basidiospores was significantly inhibitory. However, even though all the QoI have influences spore germination and their EC</w:t>
      </w:r>
      <w:r>
        <w:rPr>
          <w:rFonts w:eastAsia="Times New Roman" w:cs="Times New Roman" w:ascii="Times New Roman" w:hAnsi="Times New Roman"/>
          <w:sz w:val="24"/>
          <w:szCs w:val="24"/>
          <w:vertAlign w:val="subscript"/>
          <w:lang w:val="en-US" w:eastAsia="es-ES"/>
        </w:rPr>
        <w:t>50</w:t>
      </w:r>
      <w:r>
        <w:rPr>
          <w:rFonts w:eastAsia="Times New Roman" w:cs="Times New Roman" w:ascii="Times New Roman" w:hAnsi="Times New Roman"/>
          <w:sz w:val="24"/>
          <w:szCs w:val="24"/>
          <w:lang w:val="en-US" w:eastAsia="es-ES"/>
        </w:rPr>
        <w:t xml:space="preserve"> showed in this work prove to be fungitoxic, not all of them had a better performance in the control of the disease. The </w:t>
      </w:r>
      <w:r>
        <w:rPr>
          <w:rFonts w:eastAsia="Times New Roman" w:cs="Times New Roman" w:ascii="Times New Roman" w:hAnsi="Times New Roman"/>
          <w:color w:val="000000"/>
          <w:sz w:val="24"/>
          <w:szCs w:val="24"/>
          <w:lang w:val="en-US" w:eastAsia="es-ES"/>
        </w:rPr>
        <w:t xml:space="preserve">importance of complimenting laboratory experiments with field trials or under greenhouse is that the answers obtained in both studies do not always correlate (Hollowell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2003). Pavez Badilla </w:t>
      </w:r>
      <w:r>
        <w:rPr>
          <w:rFonts w:eastAsia="Times New Roman" w:cs="Times New Roman" w:ascii="Times New Roman" w:hAnsi="Times New Roman"/>
          <w:iCs/>
          <w:color w:val="000000"/>
          <w:sz w:val="24"/>
          <w:szCs w:val="24"/>
          <w:lang w:val="en-US" w:eastAsia="es-ES"/>
        </w:rPr>
        <w:t>et al.</w:t>
      </w:r>
      <w:r>
        <w:rPr>
          <w:rFonts w:eastAsia="Times New Roman" w:cs="Times New Roman" w:ascii="Times New Roman" w:hAnsi="Times New Roman"/>
          <w:color w:val="000000"/>
          <w:sz w:val="24"/>
          <w:szCs w:val="24"/>
          <w:lang w:val="en-US" w:eastAsia="es-ES"/>
        </w:rPr>
        <w:t xml:space="preserve"> (2013), showed to have different levels of sensitivity </w:t>
      </w:r>
      <w:r>
        <w:rPr>
          <w:rFonts w:eastAsia="Times New Roman" w:cs="Times New Roman" w:ascii="Times New Roman" w:hAnsi="Times New Roman"/>
          <w:i/>
          <w:iCs/>
          <w:color w:val="000000"/>
          <w:sz w:val="24"/>
          <w:szCs w:val="24"/>
          <w:lang w:val="en-US" w:eastAsia="es-ES"/>
        </w:rPr>
        <w:t>in vitro</w:t>
      </w:r>
      <w:r>
        <w:rPr>
          <w:rFonts w:eastAsia="Times New Roman" w:cs="Times New Roman" w:ascii="Times New Roman" w:hAnsi="Times New Roman"/>
          <w:color w:val="000000"/>
          <w:sz w:val="24"/>
          <w:szCs w:val="24"/>
          <w:lang w:val="en-US" w:eastAsia="es-ES"/>
        </w:rPr>
        <w:t xml:space="preserve"> for pyraclostrobin and kresoxim-methyl (QoI) in front of the </w:t>
      </w:r>
      <w:r>
        <w:rPr>
          <w:rFonts w:eastAsia="Times New Roman" w:cs="Times New Roman" w:ascii="Times New Roman" w:hAnsi="Times New Roman"/>
          <w:i/>
          <w:iCs/>
          <w:color w:val="000000"/>
          <w:sz w:val="24"/>
          <w:szCs w:val="24"/>
          <w:lang w:val="en-US" w:eastAsia="es-ES"/>
        </w:rPr>
        <w:t>Venturia inaequalis</w:t>
      </w:r>
      <w:r>
        <w:rPr>
          <w:rFonts w:eastAsia="Times New Roman" w:cs="Times New Roman" w:ascii="Times New Roman" w:hAnsi="Times New Roman"/>
          <w:color w:val="000000"/>
          <w:sz w:val="24"/>
          <w:szCs w:val="24"/>
          <w:lang w:val="en-US" w:eastAsia="es-ES"/>
        </w:rPr>
        <w:t>, nevertheless they assure that it is very difficult to extrapolate this type of investigation to the field conditions due to the action mode. D</w:t>
      </w:r>
      <w:r>
        <w:rPr>
          <w:rFonts w:eastAsia="Times New Roman" w:cs="Times New Roman" w:ascii="Times New Roman" w:hAnsi="Times New Roman"/>
          <w:sz w:val="24"/>
          <w:szCs w:val="24"/>
          <w:lang w:val="en-US" w:eastAsia="es-ES"/>
        </w:rPr>
        <w:t xml:space="preserve">ifferences in control levels for peanut smut were observed compared to in results </w:t>
      </w:r>
      <w:r>
        <w:rPr>
          <w:rFonts w:eastAsia="Times New Roman" w:cs="Times New Roman" w:ascii="Times New Roman" w:hAnsi="Times New Roman"/>
          <w:i/>
          <w:iCs/>
          <w:sz w:val="24"/>
          <w:szCs w:val="24"/>
          <w:lang w:val="en-US" w:eastAsia="es-ES"/>
        </w:rPr>
        <w:t>in vitro</w:t>
      </w:r>
      <w:r>
        <w:rPr>
          <w:rFonts w:eastAsia="Times New Roman" w:cs="Times New Roman" w:ascii="Times New Roman" w:hAnsi="Times New Roman"/>
          <w:sz w:val="24"/>
          <w:szCs w:val="24"/>
          <w:lang w:val="en-US" w:eastAsia="es-ES"/>
        </w:rPr>
        <w:t xml:space="preserve"> conditions. The DMIs a.i. showed EC</w:t>
      </w:r>
      <w:r>
        <w:rPr>
          <w:rFonts w:eastAsia="Times New Roman" w:cs="Times New Roman" w:ascii="Times New Roman" w:hAnsi="Times New Roman"/>
          <w:sz w:val="24"/>
          <w:szCs w:val="24"/>
          <w:vertAlign w:val="subscript"/>
          <w:lang w:val="en-US" w:eastAsia="es-ES"/>
        </w:rPr>
        <w:t>50</w:t>
      </w:r>
      <w:r>
        <w:rPr>
          <w:rFonts w:eastAsia="Times New Roman" w:cs="Times New Roman" w:ascii="Times New Roman" w:hAnsi="Times New Roman"/>
          <w:sz w:val="24"/>
          <w:szCs w:val="24"/>
          <w:lang w:val="en-US" w:eastAsia="es-ES"/>
        </w:rPr>
        <w:t xml:space="preserve"> lower than the rest of the chemical groups. Cyproconazole has the highest EC</w:t>
      </w:r>
      <w:r>
        <w:rPr>
          <w:rFonts w:eastAsia="Times New Roman" w:cs="Times New Roman" w:ascii="Times New Roman" w:hAnsi="Times New Roman"/>
          <w:sz w:val="24"/>
          <w:szCs w:val="24"/>
          <w:vertAlign w:val="subscript"/>
          <w:lang w:val="en-US" w:eastAsia="es-ES"/>
        </w:rPr>
        <w:t xml:space="preserve">50 </w:t>
      </w:r>
      <w:r>
        <w:rPr>
          <w:rFonts w:eastAsia="Times New Roman" w:cs="Times New Roman" w:ascii="Times New Roman" w:hAnsi="Times New Roman"/>
          <w:sz w:val="24"/>
          <w:szCs w:val="24"/>
          <w:lang w:val="en-US" w:eastAsia="es-ES"/>
        </w:rPr>
        <w:t>comparatively with other DMIs, however it is one of the a.i. that shows the highest control efficiency. For its part, chlorothalonil and penthiopyrad (SDHI) have an EC</w:t>
      </w:r>
      <w:r>
        <w:rPr>
          <w:rFonts w:eastAsia="Times New Roman" w:cs="Times New Roman" w:ascii="Times New Roman" w:hAnsi="Times New Roman"/>
          <w:sz w:val="24"/>
          <w:szCs w:val="24"/>
          <w:vertAlign w:val="subscript"/>
          <w:lang w:val="en-US" w:eastAsia="es-ES"/>
        </w:rPr>
        <w:t>50</w:t>
      </w:r>
      <w:r>
        <w:rPr>
          <w:rFonts w:eastAsia="Times New Roman" w:cs="Times New Roman" w:ascii="Times New Roman" w:hAnsi="Times New Roman"/>
          <w:sz w:val="24"/>
          <w:szCs w:val="24"/>
          <w:lang w:val="en-US" w:eastAsia="es-ES"/>
        </w:rPr>
        <w:t xml:space="preserve"> like QoI, however did not demonstrate disease control efficiency. Azoxystrobin, picoxystrobin, cyproconazole and tebuconazole were the a.i. best responses demonstrated in the assessment; however, they are not the lowest EC</w:t>
      </w:r>
      <w:r>
        <w:rPr>
          <w:rFonts w:eastAsia="Times New Roman" w:cs="Times New Roman" w:ascii="Times New Roman" w:hAnsi="Times New Roman"/>
          <w:sz w:val="24"/>
          <w:szCs w:val="24"/>
          <w:vertAlign w:val="subscript"/>
          <w:lang w:val="en-US" w:eastAsia="es-ES"/>
        </w:rPr>
        <w:t xml:space="preserve">50 </w:t>
      </w:r>
      <w:r>
        <w:rPr>
          <w:rFonts w:eastAsia="Times New Roman" w:cs="Times New Roman" w:ascii="Times New Roman" w:hAnsi="Times New Roman"/>
          <w:sz w:val="24"/>
          <w:szCs w:val="24"/>
          <w:lang w:val="en-US" w:eastAsia="es-ES"/>
        </w:rPr>
        <w:t>within the chemical groups to which they belong. According to the EC</w:t>
      </w:r>
      <w:r>
        <w:rPr>
          <w:rFonts w:eastAsia="Times New Roman" w:cs="Times New Roman" w:ascii="Times New Roman" w:hAnsi="Times New Roman"/>
          <w:sz w:val="24"/>
          <w:szCs w:val="24"/>
          <w:vertAlign w:val="subscript"/>
          <w:lang w:val="en-US" w:eastAsia="es-ES"/>
        </w:rPr>
        <w:t>50</w:t>
      </w:r>
      <w:r>
        <w:rPr>
          <w:rFonts w:eastAsia="Times New Roman" w:cs="Times New Roman" w:ascii="Times New Roman" w:hAnsi="Times New Roman"/>
          <w:sz w:val="24"/>
          <w:szCs w:val="24"/>
          <w:lang w:val="en-US" w:eastAsia="es-ES"/>
        </w:rPr>
        <w:t xml:space="preserve">, only thiophanate-methyl was classified as non-toxic, and mancozeb as moderately fungitoxic, the rest of the a.i. were classified as highly fungitoxic </w:t>
      </w:r>
      <w:r>
        <w:rPr>
          <w:rFonts w:eastAsia="Times New Roman" w:cs="Times New Roman" w:ascii="Times New Roman" w:hAnsi="Times New Roman"/>
          <w:sz w:val="24"/>
          <w:szCs w:val="24"/>
          <w:shd w:fill="FFFFFF" w:val="clear"/>
          <w:lang w:val="en-US" w:eastAsia="es-ES"/>
        </w:rPr>
        <w:t xml:space="preserve">(Tonin </w:t>
      </w:r>
      <w:r>
        <w:rPr>
          <w:rFonts w:eastAsia="Times New Roman" w:cs="Times New Roman" w:ascii="Times New Roman" w:hAnsi="Times New Roman"/>
          <w:iCs/>
          <w:sz w:val="24"/>
          <w:szCs w:val="24"/>
          <w:shd w:fill="FFFFFF" w:val="clear"/>
          <w:lang w:val="en-US" w:eastAsia="es-ES"/>
        </w:rPr>
        <w:t>et al.</w:t>
      </w:r>
      <w:r>
        <w:rPr>
          <w:rFonts w:eastAsia="Times New Roman" w:cs="Times New Roman" w:ascii="Times New Roman" w:hAnsi="Times New Roman"/>
          <w:sz w:val="24"/>
          <w:szCs w:val="24"/>
          <w:shd w:fill="FFFFFF" w:val="clear"/>
          <w:lang w:val="en-US" w:eastAsia="es-ES"/>
        </w:rPr>
        <w:t>, 2015). In both growing seasons, thiophanate-methyl did not show control of peanut smut in the field and pots experiments.</w:t>
      </w:r>
    </w:p>
    <w:p>
      <w:pPr>
        <w:pStyle w:val="Normal"/>
        <w:spacing w:lineRule="auto" w:line="480" w:before="0" w:after="0"/>
        <w:jc w:val="both"/>
        <w:rPr>
          <w:rFonts w:ascii="Times New Roman" w:hAnsi="Times New Roman" w:eastAsia="Times New Roman" w:cs="Times New Roman"/>
          <w:color w:val="FF0000"/>
          <w:sz w:val="24"/>
          <w:szCs w:val="24"/>
          <w:lang w:val="en-US" w:eastAsia="es-ES"/>
        </w:rPr>
      </w:pPr>
      <w:r>
        <w:rPr>
          <w:rFonts w:eastAsia="Times New Roman" w:cs="Times New Roman" w:ascii="Times New Roman" w:hAnsi="Times New Roman"/>
          <w:sz w:val="24"/>
          <w:szCs w:val="24"/>
          <w:lang w:val="en-US" w:eastAsia="es-ES"/>
        </w:rPr>
        <w:t xml:space="preserve">In previous results, we evaluated fungicides products containing mixtures of DMI and QoI for peanut smut control. We observed that azoxystrobin + cyproconazole and azoxystrobin + picoxystrobin showed the highest control of the disease, with efficiencies that reached 64 and 58% for each mixture fungicides (Paredes </w:t>
      </w:r>
      <w:r>
        <w:rPr>
          <w:rFonts w:eastAsia="Times New Roman" w:cs="Times New Roman" w:ascii="Times New Roman" w:hAnsi="Times New Roman"/>
          <w:iCs/>
          <w:sz w:val="24"/>
          <w:szCs w:val="24"/>
          <w:lang w:val="en-US" w:eastAsia="es-ES"/>
        </w:rPr>
        <w:t>et al</w:t>
      </w:r>
      <w:r>
        <w:rPr>
          <w:rFonts w:eastAsia="Times New Roman" w:cs="Times New Roman" w:ascii="Times New Roman" w:hAnsi="Times New Roman"/>
          <w:sz w:val="24"/>
          <w:szCs w:val="24"/>
          <w:lang w:val="en-US" w:eastAsia="es-ES"/>
        </w:rPr>
        <w:t xml:space="preserve">., 2015b; Paredes </w:t>
      </w:r>
      <w:r>
        <w:rPr>
          <w:rFonts w:eastAsia="Times New Roman" w:cs="Times New Roman" w:ascii="Times New Roman" w:hAnsi="Times New Roman"/>
          <w:iCs/>
          <w:sz w:val="24"/>
          <w:szCs w:val="24"/>
          <w:lang w:val="en-US" w:eastAsia="es-ES"/>
        </w:rPr>
        <w:t>et al</w:t>
      </w:r>
      <w:r>
        <w:rPr>
          <w:rFonts w:eastAsia="Times New Roman" w:cs="Times New Roman" w:ascii="Times New Roman" w:hAnsi="Times New Roman"/>
          <w:sz w:val="24"/>
          <w:szCs w:val="24"/>
          <w:lang w:val="en-US" w:eastAsia="es-ES"/>
        </w:rPr>
        <w:t>., 2015d).</w:t>
      </w:r>
      <w:r>
        <w:rPr>
          <w:rFonts w:cs="Times New Roman" w:ascii="Times New Roman" w:hAnsi="Times New Roman"/>
          <w:sz w:val="24"/>
          <w:szCs w:val="24"/>
          <w:lang w:val="en-US"/>
        </w:rPr>
        <w:t xml:space="preserve"> In individual a.i., cyproconazole and azoxystrobin showed better responses of peanut smut control achieving 47.7 and 39.5% of control efficiency respectively. Comparing these results, the efficiencies in individual ingredients is lower than mixtures fungicides, this could be because “potentiation” is a characteristic than showing some products that provide a better response in mixtures than each one separately (Cid, 2014).</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b/>
          <w:bCs/>
          <w:color w:val="000000"/>
          <w:sz w:val="24"/>
          <w:szCs w:val="24"/>
          <w:lang w:val="en-US" w:eastAsia="es-ES"/>
        </w:rPr>
        <w:t>5. Conclusions</w:t>
      </w:r>
    </w:p>
    <w:p>
      <w:pPr>
        <w:pStyle w:val="Normal"/>
        <w:spacing w:lineRule="auto" w:line="480" w:before="0" w:after="0"/>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There are multiple factors that affect the disease control. Therefore the </w:t>
      </w:r>
      <w:bookmarkStart w:id="2" w:name="_Hlk27119917"/>
      <w:r>
        <w:rPr>
          <w:rFonts w:eastAsia="Times New Roman" w:cs="Times New Roman" w:ascii="Times New Roman" w:hAnsi="Times New Roman"/>
          <w:i/>
          <w:iCs/>
          <w:color w:val="000000"/>
          <w:sz w:val="24"/>
          <w:szCs w:val="24"/>
          <w:lang w:val="en-US" w:eastAsia="es-ES"/>
        </w:rPr>
        <w:t>in vitro</w:t>
      </w:r>
      <w:r>
        <w:rPr>
          <w:rFonts w:eastAsia="Times New Roman" w:cs="Times New Roman" w:ascii="Times New Roman" w:hAnsi="Times New Roman"/>
          <w:color w:val="000000"/>
          <w:sz w:val="24"/>
          <w:szCs w:val="24"/>
          <w:lang w:val="en-US" w:eastAsia="es-ES"/>
        </w:rPr>
        <w:t xml:space="preserve"> inhibition effect of the active ingredients against </w:t>
      </w:r>
      <w:r>
        <w:rPr>
          <w:rFonts w:eastAsia="Times New Roman" w:cs="Times New Roman" w:ascii="Times New Roman" w:hAnsi="Times New Roman"/>
          <w:i/>
          <w:iCs/>
          <w:color w:val="000000"/>
          <w:sz w:val="24"/>
          <w:szCs w:val="24"/>
          <w:lang w:val="en-US" w:eastAsia="es-ES"/>
        </w:rPr>
        <w:t>T. frezii</w:t>
      </w:r>
      <w:r>
        <w:rPr>
          <w:rFonts w:eastAsia="Times New Roman" w:cs="Times New Roman" w:ascii="Times New Roman" w:hAnsi="Times New Roman"/>
          <w:color w:val="000000"/>
          <w:sz w:val="24"/>
          <w:szCs w:val="24"/>
          <w:lang w:val="en-US" w:eastAsia="es-ES"/>
        </w:rPr>
        <w:t xml:space="preserve"> is not enough since there is not always a direct relationship between the EC</w:t>
      </w:r>
      <w:r>
        <w:rPr>
          <w:rFonts w:eastAsia="Times New Roman" w:cs="Times New Roman" w:ascii="Times New Roman" w:hAnsi="Times New Roman"/>
          <w:color w:val="000000"/>
          <w:sz w:val="24"/>
          <w:szCs w:val="24"/>
          <w:vertAlign w:val="subscript"/>
          <w:lang w:val="en-US" w:eastAsia="es-ES"/>
        </w:rPr>
        <w:t>50</w:t>
      </w:r>
      <w:r>
        <w:rPr>
          <w:rFonts w:eastAsia="Times New Roman" w:cs="Times New Roman" w:ascii="Times New Roman" w:hAnsi="Times New Roman"/>
          <w:color w:val="000000"/>
          <w:sz w:val="24"/>
          <w:szCs w:val="24"/>
          <w:lang w:val="en-US" w:eastAsia="es-ES"/>
        </w:rPr>
        <w:t xml:space="preserve"> and disease control. </w:t>
      </w:r>
      <w:bookmarkEnd w:id="2"/>
      <w:r>
        <w:rPr>
          <w:rFonts w:eastAsia="Times New Roman" w:cs="Times New Roman" w:ascii="Times New Roman" w:hAnsi="Times New Roman"/>
          <w:color w:val="000000"/>
          <w:sz w:val="24"/>
          <w:szCs w:val="24"/>
          <w:lang w:val="en-US" w:eastAsia="es-ES"/>
        </w:rPr>
        <w:t xml:space="preserve">Not all active ingredients belonging to the same chemical group control peanut smut in a similar way. </w:t>
      </w:r>
      <w:bookmarkStart w:id="3" w:name="_Hlk27119999"/>
      <w:r>
        <w:rPr>
          <w:rFonts w:eastAsia="Times New Roman" w:cs="Times New Roman" w:ascii="Times New Roman" w:hAnsi="Times New Roman"/>
          <w:color w:val="000000"/>
          <w:sz w:val="24"/>
          <w:szCs w:val="24"/>
          <w:lang w:val="en-US" w:eastAsia="es-ES"/>
        </w:rPr>
        <w:t xml:space="preserve">The effect can be more linked to the intrinsic characteristics of the formulation or the active ingredient and not to the chemical group. </w:t>
      </w:r>
      <w:bookmarkStart w:id="4" w:name="_Hlk27121268"/>
      <w:bookmarkEnd w:id="3"/>
      <w:r>
        <w:rPr>
          <w:rFonts w:eastAsia="Times New Roman" w:cs="Times New Roman" w:ascii="Times New Roman" w:hAnsi="Times New Roman"/>
          <w:color w:val="000000"/>
          <w:sz w:val="24"/>
          <w:szCs w:val="24"/>
          <w:lang w:val="en-US" w:eastAsia="es-ES"/>
        </w:rPr>
        <w:t>Azoxystrobin and cyproconazole were the active ingredients that showed best responses, belonging to the QoI and DMI groups respectively</w:t>
      </w:r>
      <w:bookmarkEnd w:id="4"/>
      <w:r>
        <w:rPr>
          <w:rFonts w:eastAsia="Times New Roman" w:cs="Times New Roman" w:ascii="Times New Roman" w:hAnsi="Times New Roman"/>
          <w:color w:val="000000"/>
          <w:sz w:val="24"/>
          <w:szCs w:val="24"/>
          <w:lang w:val="en-US" w:eastAsia="es-ES"/>
        </w:rPr>
        <w:t>. Results reported here allow us to determine the effect of a large part of the active principles registered for the peanut culture in Argentina, being an important tool for the development of strategies for disease management.</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b/>
          <w:b/>
          <w:bCs/>
          <w:color w:val="000000"/>
          <w:sz w:val="24"/>
          <w:szCs w:val="24"/>
          <w:lang w:val="en-US" w:eastAsia="es-ES"/>
        </w:rPr>
      </w:pPr>
      <w:r>
        <w:rPr>
          <w:rFonts w:eastAsia="Times New Roman" w:cs="Times New Roman" w:ascii="Times New Roman" w:hAnsi="Times New Roman"/>
          <w:b/>
          <w:bCs/>
          <w:color w:val="000000"/>
          <w:sz w:val="24"/>
          <w:szCs w:val="24"/>
          <w:lang w:val="en-US" w:eastAsia="es-ES"/>
        </w:rPr>
        <w:t>Funding</w:t>
      </w:r>
    </w:p>
    <w:p>
      <w:pPr>
        <w:pStyle w:val="Normal"/>
        <w:spacing w:lineRule="auto" w:line="480" w:before="0" w:after="0"/>
        <w:ind w:firstLine="1"/>
        <w:jc w:val="both"/>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 xml:space="preserve">This work was supported by INTA [Programa Nacional de Cultivos Industriales, PNIND-1108072] and Fundación Maní Argentino. </w:t>
      </w:r>
    </w:p>
    <w:p>
      <w:pPr>
        <w:pStyle w:val="Normal"/>
        <w:spacing w:lineRule="auto" w:line="48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480" w:before="0" w:after="0"/>
        <w:rPr>
          <w:rFonts w:ascii="Times New Roman" w:hAnsi="Times New Roman" w:eastAsia="Times New Roman" w:cs="Times New Roman"/>
          <w:b/>
          <w:b/>
          <w:bCs/>
          <w:color w:val="000000"/>
          <w:sz w:val="24"/>
          <w:szCs w:val="24"/>
          <w:lang w:val="en-US" w:eastAsia="es-ES"/>
        </w:rPr>
      </w:pPr>
      <w:r>
        <w:rPr>
          <w:rFonts w:eastAsia="Times New Roman" w:cs="Times New Roman" w:ascii="Times New Roman" w:hAnsi="Times New Roman"/>
          <w:b/>
          <w:bCs/>
          <w:color w:val="000000"/>
          <w:sz w:val="24"/>
          <w:szCs w:val="24"/>
          <w:lang w:val="en-US" w:eastAsia="es-ES"/>
        </w:rPr>
        <w:t>References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en-US"/>
        </w:rPr>
        <w:t xml:space="preserve">Hammons, R.O., 1982. Origin and early history of the peanut. Pags. 1-20, in: Peanut Science and technology (H.E. Pattee and C.T., Young, eds.). </w:t>
      </w:r>
      <w:r>
        <w:rPr>
          <w:rFonts w:cs="Times New Roman" w:ascii="Times New Roman" w:hAnsi="Times New Roman"/>
          <w:sz w:val="24"/>
          <w:szCs w:val="24"/>
        </w:rPr>
        <w:t>American Peanut Research Education Society, Yoakum, TX.</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Agüero, D., 2006. Mercado internacional y nacional del maní. En: El cultivo de maní en Córdoba (Fernandez, E. y Giayetto, O. eds) Departamento de Imprenta y Publicaciones de la UNRC. Pp 259-280.</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Carranza, J., Lindquist, J., 1962. </w:t>
      </w:r>
      <w:r>
        <w:rPr>
          <w:rFonts w:cs="Times New Roman" w:ascii="Times New Roman" w:hAnsi="Times New Roman"/>
          <w:i/>
          <w:sz w:val="24"/>
          <w:szCs w:val="24"/>
        </w:rPr>
        <w:t>Thecaphora frezii</w:t>
      </w:r>
      <w:r>
        <w:rPr>
          <w:rFonts w:cs="Times New Roman" w:ascii="Times New Roman" w:hAnsi="Times New Roman"/>
          <w:sz w:val="24"/>
          <w:szCs w:val="24"/>
        </w:rPr>
        <w:t xml:space="preserve"> n sp., parásita de Arachis sp. Boletín de la Sociedad Argentina de Botánica X (1), 11-17.</w:t>
      </w:r>
    </w:p>
    <w:p>
      <w:pPr>
        <w:pStyle w:val="Normal"/>
        <w:spacing w:lineRule="auto" w:line="480"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Calzada, J., Rozadilla, B. 2018. Argentina líder en exportaciones del complejo de Maní. Informativo semanal de la Bolsa de Comercio de Rosario. </w:t>
      </w:r>
    </w:p>
    <w:p>
      <w:pPr>
        <w:pStyle w:val="Normal"/>
        <w:spacing w:lineRule="auto" w:line="480"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t>https://www.bcr.com.ar/es/print/pdf/node/72852</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pt-BR"/>
        </w:rPr>
        <w:t xml:space="preserve">Cazzola, N., Gateu, M., March, G.J., Marinelli, A.D., Garcia, J., Rago, A.M., Oddino, C, 2012. </w:t>
      </w:r>
      <w:r>
        <w:rPr>
          <w:rFonts w:cs="Times New Roman" w:ascii="Times New Roman" w:hAnsi="Times New Roman"/>
          <w:sz w:val="24"/>
          <w:szCs w:val="24"/>
        </w:rPr>
        <w:t>Intensidad y pérdidas ocasionadas por carbón del Maní según regiones de producción. Págs 34-35, en actas de resúmenes XXVII Jornada Nacional del Maní.</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Fry, W. E., 1977. Management with chemicals. Plant Disease, an Advanced Treatise Vol I: How Disease Is Managed (Horsfall, J.G. y Cowling, E.B., eds.), 213-238.</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Ragsdale, N.N., 2000. The impact of the food quality protection act on the future of plant disease management. Phytopathology 38, 388: 577-596.</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Förster, H., Kanetis, L., Adaskaveg, J.E., 2004.Spiral gradient dilution, a rapid method for determining growth responses and 50% effective concentration values in fungus-fungicide interactions. Phytopathology 94: 163-170.</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Boote, K. J., 1982. Growth stages of peanut (Arachis hypogaea L.) 1. Peanut Science, 9(1), 35-40</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Hollowell, J.E., Shew, B.B., Isleib, T.G., 2003. Evaluating isolate aggressiveness and host resistance from peanut leaflet inoculations with </w:t>
      </w:r>
      <w:r>
        <w:rPr>
          <w:rFonts w:cs="Times New Roman" w:ascii="Times New Roman" w:hAnsi="Times New Roman"/>
          <w:i/>
          <w:sz w:val="24"/>
          <w:szCs w:val="24"/>
          <w:lang w:val="en-US"/>
        </w:rPr>
        <w:t>Sclerotinia minor</w:t>
      </w:r>
      <w:r>
        <w:rPr>
          <w:rFonts w:cs="Times New Roman" w:ascii="Times New Roman" w:hAnsi="Times New Roman"/>
          <w:sz w:val="24"/>
          <w:szCs w:val="24"/>
          <w:lang w:val="en-US"/>
        </w:rPr>
        <w:t>. Plant disease, 87(4), 402-406.</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en-US"/>
        </w:rPr>
        <w:t xml:space="preserve">Tonin, R.B., Reis, E.M., Gómez, D.E., 2015. </w:t>
      </w:r>
      <w:r>
        <w:rPr>
          <w:rFonts w:cs="Times New Roman" w:ascii="Times New Roman" w:hAnsi="Times New Roman"/>
          <w:sz w:val="24"/>
          <w:szCs w:val="24"/>
        </w:rPr>
        <w:t xml:space="preserve">Sensibilidad a fungicidas in vitro de micelios de </w:t>
      </w:r>
      <w:r>
        <w:rPr>
          <w:rFonts w:cs="Times New Roman" w:ascii="Times New Roman" w:hAnsi="Times New Roman"/>
          <w:i/>
          <w:sz w:val="24"/>
          <w:szCs w:val="24"/>
        </w:rPr>
        <w:t>Drechslera siccans</w:t>
      </w:r>
      <w:r>
        <w:rPr>
          <w:rFonts w:cs="Times New Roman" w:ascii="Times New Roman" w:hAnsi="Times New Roman"/>
          <w:sz w:val="24"/>
          <w:szCs w:val="24"/>
        </w:rPr>
        <w:t xml:space="preserve"> aislada a partir de trigo. RIA. Revista de Investigaciones Agropecuarias, 41(2), 192-200.</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s-AR"/>
          <w:rPrChange w:id="0" w:author="Juan Pablo Edwards Molina" w:date="2020-01-02T14:25:00Z">
            <w:rPr>
              <w:sz w:val="24"/>
              <w:szCs w:val="24"/>
              <w:rFonts w:ascii="Times New Roman" w:hAnsi="Times New Roman" w:cs="Times New Roman"/>
              <w:lang w:val="en-US"/>
            </w:rPr>
          </w:rPrChange>
        </w:rPr>
        <w:t xml:space="preserve">Brantner, J.R., Windels, C.E., 1998. </w:t>
      </w:r>
      <w:r>
        <w:rPr>
          <w:rFonts w:cs="Times New Roman" w:ascii="Times New Roman" w:hAnsi="Times New Roman"/>
          <w:sz w:val="24"/>
          <w:szCs w:val="24"/>
          <w:lang w:val="en-US"/>
        </w:rPr>
        <w:t xml:space="preserve">Variability in sensitivity to metalaxyl in-vitro, pathogenicity, and control of </w:t>
      </w:r>
      <w:r>
        <w:rPr>
          <w:rFonts w:cs="Times New Roman" w:ascii="Times New Roman" w:hAnsi="Times New Roman"/>
          <w:i/>
          <w:iCs/>
          <w:sz w:val="24"/>
          <w:szCs w:val="24"/>
          <w:lang w:val="en-US"/>
        </w:rPr>
        <w:t>Pythium</w:t>
      </w:r>
      <w:r>
        <w:rPr>
          <w:rFonts w:cs="Times New Roman" w:ascii="Times New Roman" w:hAnsi="Times New Roman"/>
          <w:sz w:val="24"/>
          <w:szCs w:val="24"/>
          <w:lang w:val="en-US"/>
        </w:rPr>
        <w:t xml:space="preserve"> spp. on sugar beet. Plant Dis. 82:896-899.).</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Kosiada, T., 2011. </w:t>
      </w:r>
      <w:r>
        <w:rPr>
          <w:rFonts w:cs="Times New Roman" w:ascii="Times New Roman" w:hAnsi="Times New Roman"/>
          <w:i/>
          <w:sz w:val="24"/>
          <w:szCs w:val="24"/>
          <w:lang w:val="en-US"/>
        </w:rPr>
        <w:t>In vitro</w:t>
      </w:r>
      <w:r>
        <w:rPr>
          <w:rFonts w:cs="Times New Roman" w:ascii="Times New Roman" w:hAnsi="Times New Roman"/>
          <w:sz w:val="24"/>
          <w:szCs w:val="24"/>
          <w:lang w:val="en-US"/>
        </w:rPr>
        <w:t xml:space="preserve"> influence of selected fungicides on </w:t>
      </w:r>
      <w:r>
        <w:rPr>
          <w:rFonts w:cs="Times New Roman" w:ascii="Times New Roman" w:hAnsi="Times New Roman"/>
          <w:i/>
          <w:sz w:val="24"/>
          <w:szCs w:val="24"/>
          <w:lang w:val="en-US"/>
        </w:rPr>
        <w:t>Sphacelotheca reiliana</w:t>
      </w:r>
      <w:r>
        <w:rPr>
          <w:rFonts w:cs="Times New Roman" w:ascii="Times New Roman" w:hAnsi="Times New Roman"/>
          <w:sz w:val="24"/>
          <w:szCs w:val="24"/>
          <w:lang w:val="en-US"/>
        </w:rPr>
        <w:t xml:space="preserve"> and </w:t>
      </w:r>
      <w:r>
        <w:rPr>
          <w:rFonts w:cs="Times New Roman" w:ascii="Times New Roman" w:hAnsi="Times New Roman"/>
          <w:i/>
          <w:sz w:val="24"/>
          <w:szCs w:val="24"/>
          <w:lang w:val="en-US"/>
        </w:rPr>
        <w:t>Ustilago maydis</w:t>
      </w:r>
      <w:r>
        <w:rPr>
          <w:rFonts w:cs="Times New Roman" w:ascii="Times New Roman" w:hAnsi="Times New Roman"/>
          <w:sz w:val="24"/>
          <w:szCs w:val="24"/>
          <w:lang w:val="en-US"/>
        </w:rPr>
        <w:t>. Journal of Plant Protection Research, 51(4), 342-348.</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Bartlett, D.W., Clough, J.M., Godwin, J.R., Hall, A.A., Hamer,M., Parr</w:t>
      </w:r>
      <w:r>
        <w:rPr>
          <w:rFonts w:cs="Cambria Math" w:ascii="Cambria Math" w:hAnsi="Cambria Math"/>
          <w:sz w:val="24"/>
          <w:szCs w:val="24"/>
          <w:lang w:val="en-US"/>
        </w:rPr>
        <w:t>‐</w:t>
      </w:r>
      <w:r>
        <w:rPr>
          <w:rFonts w:cs="Times New Roman" w:ascii="Times New Roman" w:hAnsi="Times New Roman"/>
          <w:sz w:val="24"/>
          <w:szCs w:val="24"/>
          <w:lang w:val="en-US"/>
        </w:rPr>
        <w:t>Dobrzanski, B., 2002. The strobilurin fungicides. Pest management science, 58(7), 649-662.</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en-US"/>
        </w:rPr>
        <w:t xml:space="preserve">Marinelli, A., March, J.G., Rago, A., 1995. </w:t>
      </w:r>
      <w:r>
        <w:rPr>
          <w:rFonts w:cs="Times New Roman" w:ascii="Times New Roman" w:hAnsi="Times New Roman"/>
          <w:sz w:val="24"/>
          <w:szCs w:val="24"/>
        </w:rPr>
        <w:t xml:space="preserve">El carbón del maní </w:t>
      </w:r>
      <w:r>
        <w:rPr>
          <w:rFonts w:cs="Times New Roman" w:ascii="Times New Roman" w:hAnsi="Times New Roman"/>
          <w:i/>
          <w:iCs/>
          <w:sz w:val="24"/>
          <w:szCs w:val="24"/>
        </w:rPr>
        <w:t>Thecaphora frezii</w:t>
      </w:r>
      <w:r>
        <w:rPr>
          <w:rFonts w:cs="Times New Roman" w:ascii="Times New Roman" w:hAnsi="Times New Roman"/>
          <w:sz w:val="24"/>
          <w:szCs w:val="24"/>
        </w:rPr>
        <w:t>, sobre (</w:t>
      </w:r>
      <w:r>
        <w:rPr>
          <w:rFonts w:cs="Times New Roman" w:ascii="Times New Roman" w:hAnsi="Times New Roman"/>
          <w:i/>
          <w:iCs/>
          <w:sz w:val="24"/>
          <w:szCs w:val="24"/>
        </w:rPr>
        <w:t>Arachis hypogaea</w:t>
      </w:r>
      <w:r>
        <w:rPr>
          <w:rFonts w:cs="Times New Roman" w:ascii="Times New Roman" w:hAnsi="Times New Roman"/>
          <w:sz w:val="24"/>
          <w:szCs w:val="24"/>
        </w:rPr>
        <w:t xml:space="preserve"> L). Pág. 134, en: resúmenes VII Congreso de Micología y XVII Jornadas Argentinas de Micología. Rosario Santa Fe.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Marinelli, A., March, G., Oddino, C., 2008. Aspectos biológicos y epidemiológicos del carbón del maní (</w:t>
      </w:r>
      <w:r>
        <w:rPr>
          <w:rFonts w:cs="Times New Roman" w:ascii="Times New Roman" w:hAnsi="Times New Roman"/>
          <w:i/>
          <w:sz w:val="24"/>
          <w:szCs w:val="24"/>
        </w:rPr>
        <w:t>Arachis hypogaea</w:t>
      </w:r>
      <w:r>
        <w:rPr>
          <w:rFonts w:cs="Times New Roman" w:ascii="Times New Roman" w:hAnsi="Times New Roman"/>
          <w:sz w:val="24"/>
          <w:szCs w:val="24"/>
        </w:rPr>
        <w:t xml:space="preserve"> L.) causado por </w:t>
      </w:r>
      <w:r>
        <w:rPr>
          <w:rFonts w:cs="Times New Roman" w:ascii="Times New Roman" w:hAnsi="Times New Roman"/>
          <w:i/>
          <w:sz w:val="24"/>
          <w:szCs w:val="24"/>
        </w:rPr>
        <w:t>Thecaphora frezii</w:t>
      </w:r>
      <w:r>
        <w:rPr>
          <w:rFonts w:cs="Times New Roman" w:ascii="Times New Roman" w:hAnsi="Times New Roman"/>
          <w:sz w:val="24"/>
          <w:szCs w:val="24"/>
        </w:rPr>
        <w:t xml:space="preserve"> Carranza &amp; Lindquist. Agriscientia Vol. XXV (1), 1-5. ISSN 0327-6244.</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Bressano, M., Massa, A. N., Arias, R. S., de Blas, F., Oddino, C., Faustinelli, P. C., </w:t>
      </w:r>
      <w:r>
        <w:rPr>
          <w:rFonts w:cs="Times New Roman" w:ascii="Times New Roman" w:hAnsi="Times New Roman"/>
          <w:sz w:val="24"/>
          <w:szCs w:val="24"/>
          <w:lang w:val="es-AR"/>
        </w:rPr>
        <w:t xml:space="preserve">Lamb, M. C., 2019. </w:t>
      </w:r>
      <w:r>
        <w:rPr>
          <w:rFonts w:cs="Times New Roman" w:ascii="Times New Roman" w:hAnsi="Times New Roman"/>
          <w:sz w:val="24"/>
          <w:szCs w:val="24"/>
          <w:lang w:val="en-US"/>
        </w:rPr>
        <w:t>Introgression of peanut smut resistance from landraces to elite peanut cultivars (</w:t>
      </w:r>
      <w:r>
        <w:rPr>
          <w:rFonts w:cs="Times New Roman" w:ascii="Times New Roman" w:hAnsi="Times New Roman"/>
          <w:i/>
          <w:iCs/>
          <w:sz w:val="24"/>
          <w:szCs w:val="24"/>
          <w:lang w:val="en-US"/>
        </w:rPr>
        <w:t>Arachis hypogaea</w:t>
      </w:r>
      <w:r>
        <w:rPr>
          <w:rFonts w:cs="Times New Roman" w:ascii="Times New Roman" w:hAnsi="Times New Roman"/>
          <w:sz w:val="24"/>
          <w:szCs w:val="24"/>
          <w:lang w:val="en-US"/>
        </w:rPr>
        <w:t xml:space="preserve"> L.). </w:t>
      </w:r>
      <w:r>
        <w:rPr>
          <w:rFonts w:cs="Times New Roman" w:ascii="Times New Roman" w:hAnsi="Times New Roman"/>
          <w:sz w:val="24"/>
          <w:szCs w:val="24"/>
        </w:rPr>
        <w:t>PloS one, 14(2), e0211920.</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Cignetti, M. I., Baldessari, J., Marraro Acuña, F., y Mazzini, P. H. 2010. Evaluación multianual de cultivares de maní frente al carbón “Thecaphora frezii”. Págs 20-22, en actas de resúmenes XXV Jornada Nacional del Maní.</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Cazón, L. I., Paredes, J. A., Bisonard, E. M., Rago, A. M., 2016a. Capacidad de infección de </w:t>
      </w:r>
      <w:r>
        <w:rPr>
          <w:rFonts w:cs="Times New Roman" w:ascii="Times New Roman" w:hAnsi="Times New Roman"/>
          <w:i/>
          <w:iCs/>
          <w:sz w:val="24"/>
          <w:szCs w:val="24"/>
        </w:rPr>
        <w:t>Thecaphora frezii</w:t>
      </w:r>
      <w:r>
        <w:rPr>
          <w:rFonts w:cs="Times New Roman" w:ascii="Times New Roman" w:hAnsi="Times New Roman"/>
          <w:sz w:val="24"/>
          <w:szCs w:val="24"/>
        </w:rPr>
        <w:t xml:space="preserve"> en el tiempo. Págs 52, en actas de resúmenes XXXI Jornada Nacional del Maní.</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Paredes J.A., Cazón L.I., Rago A.M., 2017. Incremento de inóculo potencial según intensidad del carbón del maní. Libro de resúmen 143p. XIXº Congreso Latinoamericano de Fitopatología. Termas de Chillan, Chile.</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Cazón, L. I., 2015. Detección molecular de </w:t>
      </w:r>
      <w:r>
        <w:rPr>
          <w:rFonts w:cs="Times New Roman" w:ascii="Times New Roman" w:hAnsi="Times New Roman"/>
          <w:i/>
          <w:sz w:val="24"/>
          <w:szCs w:val="24"/>
        </w:rPr>
        <w:t>Thecaphora frezii</w:t>
      </w:r>
      <w:r>
        <w:rPr>
          <w:rFonts w:cs="Times New Roman" w:ascii="Times New Roman" w:hAnsi="Times New Roman"/>
          <w:sz w:val="24"/>
          <w:szCs w:val="24"/>
        </w:rPr>
        <w:t xml:space="preserve"> Carranza &amp; Lindquist en semillas de maní (</w:t>
      </w:r>
      <w:r>
        <w:rPr>
          <w:rFonts w:cs="Times New Roman" w:ascii="Times New Roman" w:hAnsi="Times New Roman"/>
          <w:i/>
          <w:sz w:val="24"/>
          <w:szCs w:val="24"/>
        </w:rPr>
        <w:t>Arachis hypogaea</w:t>
      </w:r>
      <w:r>
        <w:rPr>
          <w:rFonts w:cs="Times New Roman" w:ascii="Times New Roman" w:hAnsi="Times New Roman"/>
          <w:sz w:val="24"/>
          <w:szCs w:val="24"/>
        </w:rPr>
        <w:t xml:space="preserve"> L.). Tesis de mastría. Universidad Nacional de Córdoba. Facultad de Ciencias Agropecuarias. Córdoba, Argentina. 50pp.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Pavez Badilla, M. A., Lolas Caneo, M., Méndez Muñoz, R. E., 2013. Evaluación </w:t>
      </w:r>
      <w:r>
        <w:rPr>
          <w:rFonts w:cs="Times New Roman" w:ascii="Times New Roman" w:hAnsi="Times New Roman"/>
          <w:i/>
          <w:sz w:val="24"/>
          <w:szCs w:val="24"/>
        </w:rPr>
        <w:t>in vitro</w:t>
      </w:r>
      <w:r>
        <w:rPr>
          <w:rFonts w:cs="Times New Roman" w:ascii="Times New Roman" w:hAnsi="Times New Roman"/>
          <w:sz w:val="24"/>
          <w:szCs w:val="24"/>
        </w:rPr>
        <w:t xml:space="preserve"> de la sensibilidad de aislados de </w:t>
      </w:r>
      <w:r>
        <w:rPr>
          <w:rFonts w:cs="Times New Roman" w:ascii="Times New Roman" w:hAnsi="Times New Roman"/>
          <w:i/>
          <w:sz w:val="24"/>
          <w:szCs w:val="24"/>
        </w:rPr>
        <w:t>Venturia inaequalis</w:t>
      </w:r>
      <w:r>
        <w:rPr>
          <w:rFonts w:cs="Times New Roman" w:ascii="Times New Roman" w:hAnsi="Times New Roman"/>
          <w:sz w:val="24"/>
          <w:szCs w:val="24"/>
        </w:rPr>
        <w:t xml:space="preserve"> a fungicidas del grupo de las estrobilurinas Doctoral dissertation, Universidad de Talca (Chile). Escuela de Agronomía..</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es-AR"/>
        </w:rPr>
        <w:t xml:space="preserve">Oddino, C., Marinelli, A., March. </w:t>
      </w:r>
      <w:r>
        <w:rPr>
          <w:rFonts w:cs="Times New Roman" w:ascii="Times New Roman" w:hAnsi="Times New Roman"/>
          <w:sz w:val="24"/>
          <w:szCs w:val="24"/>
        </w:rPr>
        <w:t>G., Zuza, M., J. García., 2007. Evaluación regional de enfermedades de maní. Campaña 2006/07. Págs 10-13, en actas de resúmenes XXII Jornada Nacional del Maní.</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Oddino, C. M., Soave, J. H., Soave, S., Moresi, A., Bianco, C., Buteler, M. J., Torre, D., 2013. Avances genéticos en la tolerancia a carbón del maní causado por </w:t>
      </w:r>
      <w:r>
        <w:rPr>
          <w:rFonts w:cs="Times New Roman" w:ascii="Times New Roman" w:hAnsi="Times New Roman"/>
          <w:i/>
          <w:sz w:val="24"/>
          <w:szCs w:val="24"/>
        </w:rPr>
        <w:t>Thecaphora frezii</w:t>
      </w:r>
      <w:r>
        <w:rPr>
          <w:rFonts w:cs="Times New Roman" w:ascii="Times New Roman" w:hAnsi="Times New Roman"/>
          <w:sz w:val="24"/>
          <w:szCs w:val="24"/>
        </w:rPr>
        <w:t>. Págs 31-32, en actas de resúmenes XXVIII Jornada Nacional del Maní.</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Rago A. M. 2015. El carbón del maní, situación y perspectivas de la enfermedad. Pág. 62, en actas de resumenes XXX Jornada Nacional de Maní.</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Rago A.M., Cazón L.I., Conforto E.C., Paredes J.A., Bisonard E. M., Oddino C., March G. J., 2014. Manejo del carbón del maní (</w:t>
      </w:r>
      <w:r>
        <w:rPr>
          <w:rFonts w:cs="Times New Roman" w:ascii="Times New Roman" w:hAnsi="Times New Roman"/>
          <w:i/>
          <w:sz w:val="24"/>
          <w:szCs w:val="24"/>
        </w:rPr>
        <w:t>Thecaphora frezii</w:t>
      </w:r>
      <w:r>
        <w:rPr>
          <w:rFonts w:cs="Times New Roman" w:ascii="Times New Roman" w:hAnsi="Times New Roman"/>
          <w:sz w:val="24"/>
          <w:szCs w:val="24"/>
        </w:rPr>
        <w:t xml:space="preserve">) principal desafio sanitario del cultivo en Argentina. Pag. 105 en Libro de resúmen. 3º Congreso Argentino de Fitopatología. </w:t>
      </w:r>
    </w:p>
    <w:p>
      <w:pPr>
        <w:pStyle w:val="Normal"/>
        <w:spacing w:lineRule="auto" w:line="480" w:before="0" w:after="0"/>
        <w:jc w:val="both"/>
        <w:rPr>
          <w:rFonts w:ascii="Times New Roman" w:hAnsi="Times New Roman" w:eastAsia="Times New Roman" w:cs="Times New Roman"/>
          <w:color w:val="000000"/>
          <w:sz w:val="24"/>
          <w:szCs w:val="24"/>
          <w:highlight w:val="white"/>
          <w:lang w:val="en-US" w:eastAsia="es-ES"/>
        </w:rPr>
      </w:pPr>
      <w:r>
        <w:rPr>
          <w:rFonts w:eastAsia="Times New Roman" w:cs="Times New Roman" w:ascii="Times New Roman" w:hAnsi="Times New Roman"/>
          <w:color w:val="000000"/>
          <w:sz w:val="24"/>
          <w:szCs w:val="24"/>
          <w:shd w:fill="FFFFFF" w:val="clear"/>
          <w:lang w:val="en-US" w:eastAsia="es-ES"/>
        </w:rPr>
        <w:t xml:space="preserve">Liang, H. J., Di, Y. L., Li, J. L., You, H., and Zhu, F. X. 2015. Baseline sensitivityof pyraclostrobin and toxicity of SHAM to </w:t>
      </w:r>
      <w:r>
        <w:rPr>
          <w:rFonts w:eastAsia="Times New Roman" w:cs="Times New Roman" w:ascii="Times New Roman" w:hAnsi="Times New Roman"/>
          <w:i/>
          <w:iCs/>
          <w:color w:val="000000"/>
          <w:sz w:val="24"/>
          <w:szCs w:val="24"/>
          <w:shd w:fill="FFFFFF" w:val="clear"/>
          <w:lang w:val="en-US" w:eastAsia="es-ES"/>
        </w:rPr>
        <w:t>Sclerotinia sclerotiorum</w:t>
      </w:r>
      <w:r>
        <w:rPr>
          <w:rFonts w:eastAsia="Times New Roman" w:cs="Times New Roman" w:ascii="Times New Roman" w:hAnsi="Times New Roman"/>
          <w:color w:val="000000"/>
          <w:sz w:val="24"/>
          <w:szCs w:val="24"/>
          <w:shd w:fill="FFFFFF" w:val="clear"/>
          <w:lang w:val="en-US" w:eastAsia="es-ES"/>
        </w:rPr>
        <w:t xml:space="preserve">. Plant </w:t>
      </w:r>
      <w:r>
        <w:rPr>
          <w:rFonts w:cs="Times New Roman" w:ascii="Times New Roman" w:hAnsi="Times New Roman"/>
          <w:sz w:val="24"/>
          <w:szCs w:val="24"/>
          <w:lang w:val="en-US"/>
        </w:rPr>
        <w:t xml:space="preserve">Disease, </w:t>
      </w:r>
      <w:r>
        <w:rPr>
          <w:rFonts w:eastAsia="Times New Roman" w:cs="Times New Roman" w:ascii="Times New Roman" w:hAnsi="Times New Roman"/>
          <w:color w:val="000000"/>
          <w:sz w:val="24"/>
          <w:szCs w:val="24"/>
          <w:shd w:fill="FFFFFF" w:val="clear"/>
          <w:lang w:val="en-US" w:eastAsia="es-ES"/>
        </w:rPr>
        <w:t>99:267-273.</w:t>
      </w:r>
    </w:p>
    <w:p>
      <w:pPr>
        <w:pStyle w:val="Normal"/>
        <w:spacing w:lineRule="auto" w:line="480" w:before="0" w:after="0"/>
        <w:jc w:val="both"/>
        <w:rPr>
          <w:rFonts w:ascii="Times New Roman" w:hAnsi="Times New Roman" w:eastAsia="Times New Roman" w:cs="Times New Roman"/>
          <w:color w:val="000000"/>
          <w:sz w:val="24"/>
          <w:szCs w:val="24"/>
          <w:highlight w:val="white"/>
          <w:lang w:val="en-US" w:eastAsia="es-ES"/>
        </w:rPr>
      </w:pPr>
      <w:r>
        <w:rPr>
          <w:rFonts w:eastAsia="Times New Roman" w:cs="Times New Roman" w:ascii="Times New Roman" w:hAnsi="Times New Roman"/>
          <w:color w:val="000000"/>
          <w:sz w:val="24"/>
          <w:szCs w:val="24"/>
          <w:shd w:fill="FFFFFF" w:val="clear"/>
          <w:lang w:val="en-US" w:eastAsia="es-ES"/>
        </w:rPr>
        <w:t xml:space="preserve">Saville, A., Graham, K., Grunwald, N. J., Myers, K., Fry, W. E., and Ristaino, J. B. 2015. Fungicide sensitivity of us genotypes of </w:t>
      </w:r>
      <w:r>
        <w:rPr>
          <w:rFonts w:eastAsia="Times New Roman" w:cs="Times New Roman" w:ascii="Times New Roman" w:hAnsi="Times New Roman"/>
          <w:i/>
          <w:iCs/>
          <w:color w:val="000000"/>
          <w:sz w:val="24"/>
          <w:szCs w:val="24"/>
          <w:shd w:fill="FFFFFF" w:val="clear"/>
          <w:lang w:val="en-US" w:eastAsia="es-ES"/>
        </w:rPr>
        <w:t>Phytophthora infestans</w:t>
      </w:r>
      <w:r>
        <w:rPr>
          <w:rFonts w:eastAsia="Times New Roman" w:cs="Times New Roman" w:ascii="Times New Roman" w:hAnsi="Times New Roman"/>
          <w:color w:val="000000"/>
          <w:sz w:val="24"/>
          <w:szCs w:val="24"/>
          <w:shd w:fill="FFFFFF" w:val="clear"/>
          <w:lang w:val="en-US" w:eastAsia="es-ES"/>
        </w:rPr>
        <w:t xml:space="preserve"> to six oomycete-targeted compounds. Plant Disease, 99:659-666.</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Rago, A.M., Cazón, L.I., Paredes, J.A., Molina, J.P.E., Conforto, E.C., Bisonard, E.M., Oddino, C., 2017. Peanut Smut: From an Emerging Disease to an Actual Threat to Argentine Peanut Production. Plant Disease, 101(3), 400-408.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en-US"/>
        </w:rPr>
        <w:t xml:space="preserve">Paredes, J.A., Cazón, L.I., Bisonard, E.M., Edwards Molina, J.P., Rago, A.M., 2015a. </w:t>
      </w:r>
      <w:r>
        <w:rPr>
          <w:rFonts w:cs="Times New Roman" w:ascii="Times New Roman" w:hAnsi="Times New Roman"/>
          <w:sz w:val="24"/>
          <w:szCs w:val="24"/>
        </w:rPr>
        <w:t xml:space="preserve">Uso de fungicidas para el control de </w:t>
      </w:r>
      <w:r>
        <w:rPr>
          <w:rFonts w:cs="Times New Roman" w:ascii="Times New Roman" w:hAnsi="Times New Roman"/>
          <w:i/>
          <w:sz w:val="24"/>
          <w:szCs w:val="24"/>
        </w:rPr>
        <w:t>Thecaphora frezii</w:t>
      </w:r>
      <w:r>
        <w:rPr>
          <w:rFonts w:cs="Times New Roman" w:ascii="Times New Roman" w:hAnsi="Times New Roman"/>
          <w:sz w:val="24"/>
          <w:szCs w:val="24"/>
        </w:rPr>
        <w:t xml:space="preserve"> en ensayos a campo. Libro de resumenes pág. 235. XV Jornadas Fitosanitarias Argentinas.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 xml:space="preserve">Paredes J.A., Cazón L.I., Bisonard E.M., Rago A.M. 2015b. Triazoles y estrobilurinas para el control de </w:t>
      </w:r>
      <w:r>
        <w:rPr>
          <w:rFonts w:cs="Times New Roman" w:ascii="Times New Roman" w:hAnsi="Times New Roman"/>
          <w:i/>
          <w:sz w:val="24"/>
          <w:szCs w:val="24"/>
        </w:rPr>
        <w:t>Thecaphora frezii</w:t>
      </w:r>
      <w:r>
        <w:rPr>
          <w:rFonts w:cs="Times New Roman" w:ascii="Times New Roman" w:hAnsi="Times New Roman"/>
          <w:sz w:val="24"/>
          <w:szCs w:val="24"/>
        </w:rPr>
        <w:t xml:space="preserve">. Págs. 70-72, en actas de resumenes XXX Jornada Nacional de Maní.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Paredes, J.A., Cazón, L.I., Bisonard, E.M., Rago, A.M., 2015c. Blanco de aplicación de diferentes fungicidas para el manejo del carbón del maní (</w:t>
      </w:r>
      <w:r>
        <w:rPr>
          <w:rFonts w:cs="Times New Roman" w:ascii="Times New Roman" w:hAnsi="Times New Roman"/>
          <w:i/>
          <w:sz w:val="24"/>
          <w:szCs w:val="24"/>
        </w:rPr>
        <w:t>Thecaphora frezii</w:t>
      </w:r>
      <w:r>
        <w:rPr>
          <w:rFonts w:cs="Times New Roman" w:ascii="Times New Roman" w:hAnsi="Times New Roman"/>
          <w:sz w:val="24"/>
          <w:szCs w:val="24"/>
        </w:rPr>
        <w:t>). Libro de resumenes pág. 119. XV Jornadas fitosanitarias Argentinas.</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pt-BR"/>
        </w:rPr>
        <w:t xml:space="preserve">Astiz Gasso, M.M., Wojszko, A.R., 2011. </w:t>
      </w:r>
      <w:r>
        <w:rPr>
          <w:rFonts w:cs="Times New Roman" w:ascii="Times New Roman" w:hAnsi="Times New Roman"/>
          <w:sz w:val="24"/>
          <w:szCs w:val="24"/>
        </w:rPr>
        <w:t xml:space="preserve">Evaluación </w:t>
      </w:r>
      <w:r>
        <w:rPr>
          <w:rFonts w:cs="Times New Roman" w:ascii="Times New Roman" w:hAnsi="Times New Roman"/>
          <w:i/>
          <w:sz w:val="24"/>
          <w:szCs w:val="24"/>
        </w:rPr>
        <w:t>in vitro</w:t>
      </w:r>
      <w:r>
        <w:rPr>
          <w:rFonts w:cs="Times New Roman" w:ascii="Times New Roman" w:hAnsi="Times New Roman"/>
          <w:sz w:val="24"/>
          <w:szCs w:val="24"/>
        </w:rPr>
        <w:t xml:space="preserve"> de fungicidas curasemillas para el control químico del carbón del maní [</w:t>
      </w:r>
      <w:r>
        <w:rPr>
          <w:rFonts w:cs="Times New Roman" w:ascii="Times New Roman" w:hAnsi="Times New Roman"/>
          <w:i/>
          <w:sz w:val="24"/>
          <w:szCs w:val="24"/>
        </w:rPr>
        <w:t>Thecaphora frezii</w:t>
      </w:r>
      <w:r>
        <w:rPr>
          <w:rFonts w:cs="Times New Roman" w:ascii="Times New Roman" w:hAnsi="Times New Roman"/>
          <w:sz w:val="24"/>
          <w:szCs w:val="24"/>
        </w:rPr>
        <w:t>]. Págs. 60-62, en actas de resúmenes XXVI Jornada Nacional del Maní.</w:t>
      </w:r>
    </w:p>
    <w:p>
      <w:pPr>
        <w:pStyle w:val="Normal"/>
        <w:spacing w:lineRule="auto" w:line="480" w:before="0" w:after="0"/>
        <w:jc w:val="both"/>
        <w:rPr>
          <w:rFonts w:ascii="Times New Roman" w:hAnsi="Times New Roman" w:cs="Times New Roman"/>
          <w:sz w:val="24"/>
          <w:szCs w:val="24"/>
          <w:lang w:val="en-US"/>
        </w:rPr>
      </w:pPr>
      <w:r>
        <w:rPr>
          <w:rFonts w:cs="Times New Roman" w:ascii="Times New Roman" w:hAnsi="Times New Roman"/>
          <w:sz w:val="24"/>
          <w:szCs w:val="24"/>
        </w:rPr>
        <w:t xml:space="preserve">Cazón, L.I., Conforto, C., Fernández, F., Paredes, J.A., Rago, A., 2016b. </w:t>
      </w:r>
      <w:r>
        <w:rPr>
          <w:rFonts w:cs="Times New Roman" w:ascii="Times New Roman" w:hAnsi="Times New Roman"/>
          <w:sz w:val="24"/>
          <w:szCs w:val="24"/>
          <w:lang w:val="en-US"/>
        </w:rPr>
        <w:t xml:space="preserve">Molecular detection of </w:t>
      </w:r>
      <w:r>
        <w:rPr>
          <w:rFonts w:cs="Times New Roman" w:ascii="Times New Roman" w:hAnsi="Times New Roman"/>
          <w:i/>
          <w:iCs/>
          <w:sz w:val="24"/>
          <w:szCs w:val="24"/>
          <w:lang w:val="en-US"/>
        </w:rPr>
        <w:t>Thecaphora frezii</w:t>
      </w:r>
      <w:r>
        <w:rPr>
          <w:rFonts w:cs="Times New Roman" w:ascii="Times New Roman" w:hAnsi="Times New Roman"/>
          <w:sz w:val="24"/>
          <w:szCs w:val="24"/>
          <w:lang w:val="en-US"/>
        </w:rPr>
        <w:t xml:space="preserve"> in peanut (</w:t>
      </w:r>
      <w:r>
        <w:rPr>
          <w:rFonts w:cs="Times New Roman" w:ascii="Times New Roman" w:hAnsi="Times New Roman"/>
          <w:i/>
          <w:iCs/>
          <w:sz w:val="24"/>
          <w:szCs w:val="24"/>
          <w:lang w:val="en-US"/>
        </w:rPr>
        <w:t>Arachis hypogaea</w:t>
      </w:r>
      <w:r>
        <w:rPr>
          <w:rFonts w:cs="Times New Roman" w:ascii="Times New Roman" w:hAnsi="Times New Roman"/>
          <w:sz w:val="24"/>
          <w:szCs w:val="24"/>
          <w:lang w:val="en-US"/>
        </w:rPr>
        <w:t xml:space="preserve"> L.) seeds. Journal of Plant Pathology. 98 (2): 327-330.</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lang w:val="pt-BR"/>
        </w:rPr>
        <w:t xml:space="preserve">Astiz Gasso, M., Leis, R., Marinelli, A., </w:t>
      </w:r>
      <w:r>
        <w:rPr>
          <w:rFonts w:cs="Times New Roman" w:ascii="Times New Roman" w:hAnsi="Times New Roman"/>
          <w:sz w:val="24"/>
          <w:szCs w:val="24"/>
          <w:lang w:val="en-US"/>
        </w:rPr>
        <w:t xml:space="preserve">2008. </w:t>
      </w:r>
      <w:r>
        <w:rPr>
          <w:rFonts w:cs="Times New Roman" w:ascii="Times New Roman" w:hAnsi="Times New Roman"/>
          <w:sz w:val="24"/>
          <w:szCs w:val="24"/>
        </w:rPr>
        <w:t>Evaluación de incidencia y severidad del carbón de maní (</w:t>
      </w:r>
      <w:r>
        <w:rPr>
          <w:rFonts w:cs="Times New Roman" w:ascii="Times New Roman" w:hAnsi="Times New Roman"/>
          <w:i/>
          <w:sz w:val="24"/>
          <w:szCs w:val="24"/>
        </w:rPr>
        <w:t>Thecaphora frezii</w:t>
      </w:r>
      <w:r>
        <w:rPr>
          <w:rFonts w:cs="Times New Roman" w:ascii="Times New Roman" w:hAnsi="Times New Roman"/>
          <w:sz w:val="24"/>
          <w:szCs w:val="24"/>
        </w:rPr>
        <w:t>) en infecciones artificiales, sobre cultivares comerciales de maní. Pág. 161, Cid, R. 2014. Plaguicidas químicos, composición y formulaciones, etiquetado. Clasificación toxicológica, residuos y métodos de aplicación. In: Aplicación eficiente de fitosanitarios. Instituto de Ingeniería Rural. 14 p</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Paredes, J. A.; Cazón, L. I.; Bisonard, E .M.; Edwards Molina, J. P. y Rago, A.M. 2015d. Uso de fungicidas para el control de Thecaphora frezii en ensayos a campo. 15º Jornadas fitosanitarias Argentinas. 235p.</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
    </w:p>
    <w:sectPr>
      <w:footerReference w:type="default" r:id="rId4"/>
      <w:type w:val="nextPage"/>
      <w:pgSz w:w="11906" w:h="16838"/>
      <w:pgMar w:left="1080" w:right="1080" w:header="0" w:top="1440" w:footer="708" w:bottom="1440" w:gutter="0"/>
      <w:lnNumType w:countBy="1" w:restart="continuous"/>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Pablo Edwards Molina" w:date="2020-01-02T08:10:00Z" w:initials="JPEM">
    <w:p>
      <w:r>
        <w:rPr>
          <w:rFonts w:ascii="Liberation Serif" w:hAnsi="Liberation Serif" w:eastAsia="DejaVu Sans" w:cs="DejaVu Sans"/>
          <w:sz w:val="24"/>
          <w:szCs w:val="24"/>
          <w:lang w:eastAsia="en-US" w:bidi="en-US" w:val="en-US"/>
        </w:rPr>
        <w:t>Management of peanut smut with fungicides</w:t>
      </w:r>
    </w:p>
    <w:p>
      <w:r>
        <w:rPr>
          <w:rFonts w:ascii="Liberation Serif" w:hAnsi="Liberation Serif" w:eastAsia="DejaVu Sans" w:cs="DejaVu Sans"/>
          <w:sz w:val="24"/>
          <w:szCs w:val="24"/>
          <w:lang w:eastAsia="en-US" w:bidi="en-US" w:val="en-US"/>
        </w:rPr>
        <w:t xml:space="preserve">- Fungicide efficacy to control peanut smut </w:t>
      </w:r>
      <w:r>
        <w:rPr>
          <w:rFonts w:ascii="Liberation Serif" w:hAnsi="Liberation Serif" w:eastAsia="DejaVu Sans" w:cs="DejaVu Sans"/>
          <w:sz w:val="24"/>
          <w:szCs w:val="24"/>
          <w:lang w:eastAsia="en-US" w:bidi="en-US" w:val="en-US"/>
        </w:rPr>
      </w:r>
      <w:r>
        <w:rPr>
          <w:rFonts w:ascii="Liberation Serif" w:hAnsi="Liberation Serif" w:eastAsia="DejaVu Sans" w:cs="DejaVu Sans"/>
          <w:sz w:val="24"/>
          <w:szCs w:val="24"/>
          <w:lang w:eastAsia="en-US" w:bidi="en-US" w:val="en-US"/>
        </w:rPr>
        <w:t>Fungicide efficacy for control peanut smut in Argentina</w:t>
      </w:r>
    </w:p>
  </w:comment>
  <w:comment w:id="1" w:author="Edwards Juan" w:date="2020-01-04T10:30:12Z" w:initials="JE">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 agrega, eliminar</w:t>
      </w:r>
    </w:p>
    <w:p>
      <w:r>
        <w:rPr>
          <w:rFonts w:ascii="Liberation Serif" w:hAnsi="Liberation Serif" w:eastAsia="DejaVu Sans" w:cs="DejaVu Sans"/>
          <w:sz w:val="24"/>
          <w:szCs w:val="24"/>
          <w:lang w:val="en-US" w:eastAsia="en-US" w:bidi="en-US"/>
        </w:rPr>
      </w:r>
    </w:p>
  </w:comment>
  <w:comment w:id="2" w:author="Edwards Juan" w:date="2020-01-04T10:32:27Z" w:initials="JE">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Aseveraciones sin citas en la intro 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3970349"/>
    </w:sdtPr>
    <w:sdtContent>
      <w:p>
        <w:pPr>
          <w:pStyle w:val="Piedepgina"/>
          <w:jc w:val="right"/>
          <w:rPr/>
        </w:pPr>
        <w:r>
          <w:rPr/>
          <w:fldChar w:fldCharType="begin"/>
        </w:r>
        <w:r>
          <w:rPr/>
          <w:instrText> PAGE </w:instrText>
        </w:r>
        <w:r>
          <w:rPr/>
          <w:fldChar w:fldCharType="separate"/>
        </w:r>
        <w:r>
          <w:rPr/>
          <w:t>18</w:t>
        </w:r>
        <w:r>
          <w:rPr/>
          <w:fldChar w:fldCharType="end"/>
        </w:r>
      </w:p>
    </w:sdtContent>
  </w:sdt>
  <w:p>
    <w:pPr>
      <w:pStyle w:val="Piedepgina"/>
      <w:rPr/>
    </w:pPr>
    <w:r>
      <w:rPr/>
    </w:r>
  </w:p>
</w:ftr>
</file>

<file path=word/settings.xml><?xml version="1.0" encoding="utf-8"?>
<w:settings xmlns:w="http://schemas.openxmlformats.org/wordprocessingml/2006/main">
  <w:zoom w:percent="100"/>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bb5656"/>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next w:val="Normal"/>
    <w:link w:val="Ttulo2Car"/>
    <w:uiPriority w:val="9"/>
    <w:semiHidden/>
    <w:unhideWhenUsed/>
    <w:qFormat/>
    <w:rsid w:val="0098550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ea718c"/>
    <w:rPr/>
  </w:style>
  <w:style w:type="character" w:styleId="Annotationreference">
    <w:name w:val="annotation reference"/>
    <w:basedOn w:val="DefaultParagraphFont"/>
    <w:uiPriority w:val="99"/>
    <w:semiHidden/>
    <w:unhideWhenUsed/>
    <w:qFormat/>
    <w:rsid w:val="007b4910"/>
    <w:rPr>
      <w:sz w:val="16"/>
      <w:szCs w:val="16"/>
    </w:rPr>
  </w:style>
  <w:style w:type="character" w:styleId="TextocomentarioCar" w:customStyle="1">
    <w:name w:val="Texto comentario Car"/>
    <w:basedOn w:val="DefaultParagraphFont"/>
    <w:link w:val="Textocomentario"/>
    <w:uiPriority w:val="99"/>
    <w:qFormat/>
    <w:rsid w:val="007b4910"/>
    <w:rPr>
      <w:sz w:val="20"/>
      <w:szCs w:val="20"/>
    </w:rPr>
  </w:style>
  <w:style w:type="character" w:styleId="AsuntodelcomentarioCar" w:customStyle="1">
    <w:name w:val="Asunto del comentario Car"/>
    <w:basedOn w:val="TextocomentarioCar"/>
    <w:link w:val="Asuntodelcomentario"/>
    <w:uiPriority w:val="99"/>
    <w:semiHidden/>
    <w:qFormat/>
    <w:rsid w:val="007b4910"/>
    <w:rPr>
      <w:b/>
      <w:bCs/>
      <w:sz w:val="20"/>
      <w:szCs w:val="20"/>
    </w:rPr>
  </w:style>
  <w:style w:type="character" w:styleId="TextodegloboCar" w:customStyle="1">
    <w:name w:val="Texto de globo Car"/>
    <w:basedOn w:val="DefaultParagraphFont"/>
    <w:link w:val="Textodeglobo"/>
    <w:uiPriority w:val="99"/>
    <w:semiHidden/>
    <w:qFormat/>
    <w:rsid w:val="007b4910"/>
    <w:rPr>
      <w:rFonts w:ascii="Tahoma" w:hAnsi="Tahoma" w:cs="Tahoma"/>
      <w:sz w:val="16"/>
      <w:szCs w:val="16"/>
    </w:rPr>
  </w:style>
  <w:style w:type="character" w:styleId="Linenumber">
    <w:name w:val="line number"/>
    <w:basedOn w:val="DefaultParagraphFont"/>
    <w:uiPriority w:val="99"/>
    <w:semiHidden/>
    <w:unhideWhenUsed/>
    <w:qFormat/>
    <w:rsid w:val="00422b60"/>
    <w:rPr/>
  </w:style>
  <w:style w:type="character" w:styleId="EnlacedeInternet">
    <w:name w:val="Enlace de Internet"/>
    <w:basedOn w:val="DefaultParagraphFont"/>
    <w:uiPriority w:val="99"/>
    <w:unhideWhenUsed/>
    <w:rsid w:val="00dc7e78"/>
    <w:rPr>
      <w:color w:val="0000FF" w:themeColor="hyperlink"/>
      <w:u w:val="single"/>
    </w:rPr>
  </w:style>
  <w:style w:type="character" w:styleId="EncabezadoCar" w:customStyle="1">
    <w:name w:val="Encabezado Car"/>
    <w:basedOn w:val="DefaultParagraphFont"/>
    <w:link w:val="Encabezado"/>
    <w:uiPriority w:val="99"/>
    <w:qFormat/>
    <w:rsid w:val="006b0cf7"/>
    <w:rPr/>
  </w:style>
  <w:style w:type="character" w:styleId="PiedepginaCar" w:customStyle="1">
    <w:name w:val="Pie de página Car"/>
    <w:basedOn w:val="DefaultParagraphFont"/>
    <w:link w:val="Piedepgina"/>
    <w:uiPriority w:val="99"/>
    <w:qFormat/>
    <w:rsid w:val="006b0cf7"/>
    <w:rPr/>
  </w:style>
  <w:style w:type="character" w:styleId="Destacado">
    <w:name w:val="Destacado"/>
    <w:basedOn w:val="DefaultParagraphFont"/>
    <w:uiPriority w:val="20"/>
    <w:qFormat/>
    <w:rsid w:val="00a37994"/>
    <w:rPr>
      <w:i/>
      <w:iCs/>
    </w:rPr>
  </w:style>
  <w:style w:type="character" w:styleId="Ttulo1Car" w:customStyle="1">
    <w:name w:val="Título 1 Car"/>
    <w:basedOn w:val="DefaultParagraphFont"/>
    <w:link w:val="Ttulo1"/>
    <w:uiPriority w:val="9"/>
    <w:qFormat/>
    <w:rsid w:val="00bb5656"/>
    <w:rPr>
      <w:rFonts w:ascii="Times New Roman" w:hAnsi="Times New Roman" w:eastAsia="Times New Roman" w:cs="Times New Roman"/>
      <w:b/>
      <w:bCs/>
      <w:kern w:val="2"/>
      <w:sz w:val="48"/>
      <w:szCs w:val="48"/>
      <w:lang w:eastAsia="es-ES"/>
    </w:rPr>
  </w:style>
  <w:style w:type="character" w:styleId="Ttulo2Car" w:customStyle="1">
    <w:name w:val="Título 2 Car"/>
    <w:basedOn w:val="DefaultParagraphFont"/>
    <w:link w:val="Ttulo2"/>
    <w:uiPriority w:val="9"/>
    <w:semiHidden/>
    <w:qFormat/>
    <w:rsid w:val="0098550f"/>
    <w:rPr>
      <w:rFonts w:ascii="Cambria" w:hAnsi="Cambria" w:eastAsia="" w:cs="" w:asciiTheme="majorHAnsi" w:cstheme="majorBidi" w:eastAsiaTheme="majorEastAsia" w:hAnsiTheme="majorHAnsi"/>
      <w:color w:val="365F91" w:themeColor="accent1" w:themeShade="bf"/>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eastAsia="Calibri" w:cs="Calibri"/>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eastAsia="Times New Roman" w:cs="Times New Roman"/>
      <w:sz w:val="24"/>
      <w:szCs w:val="24"/>
      <w:lang w:val="en-US" w:eastAsia="es-ES"/>
    </w:rPr>
  </w:style>
  <w:style w:type="character" w:styleId="Numeracinderenglones">
    <w:name w:val="Numeración de renglon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ea718c"/>
    <w:pPr>
      <w:spacing w:lineRule="auto" w:line="240"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unhideWhenUsed/>
    <w:qFormat/>
    <w:rsid w:val="007b4910"/>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7b4910"/>
    <w:pPr/>
    <w:rPr>
      <w:b/>
      <w:bCs/>
    </w:rPr>
  </w:style>
  <w:style w:type="paragraph" w:styleId="BalloonText">
    <w:name w:val="Balloon Text"/>
    <w:basedOn w:val="Normal"/>
    <w:link w:val="TextodegloboCar"/>
    <w:uiPriority w:val="99"/>
    <w:semiHidden/>
    <w:unhideWhenUsed/>
    <w:qFormat/>
    <w:rsid w:val="007b4910"/>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7a1ed1"/>
    <w:pPr>
      <w:spacing w:lineRule="auto" w:line="240"/>
    </w:pPr>
    <w:rPr>
      <w:b/>
      <w:bCs/>
      <w:color w:val="4F81BD" w:themeColor="accent1"/>
      <w:sz w:val="18"/>
      <w:szCs w:val="18"/>
    </w:rPr>
  </w:style>
  <w:style w:type="paragraph" w:styleId="Revision">
    <w:name w:val="Revision"/>
    <w:uiPriority w:val="99"/>
    <w:semiHidden/>
    <w:qFormat/>
    <w:rsid w:val="00056df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Cabecera">
    <w:name w:val="Header"/>
    <w:basedOn w:val="Normal"/>
    <w:link w:val="EncabezadoCar"/>
    <w:uiPriority w:val="99"/>
    <w:unhideWhenUsed/>
    <w:rsid w:val="006b0cf7"/>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0cf7"/>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b02c17"/>
    <w:pPr>
      <w:spacing w:lineRule="auto" w:line="240" w:before="0" w:after="0"/>
      <w:ind w:left="720" w:hanging="0"/>
      <w:contextualSpacing/>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redes.juanandres@inta.gob.ar" TargetMode="External"/><Relationship Id="rId3" Type="http://schemas.openxmlformats.org/officeDocument/2006/relationships/image" Target="media/image1.tif"/><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B27E-BDD8-4D64-B96C-ECEA6307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Application>LibreOffice/6.0.7.3$Linux_X86_64 LibreOffice_project/00m0$Build-3</Application>
  <Pages>18</Pages>
  <Words>4984</Words>
  <Characters>27418</Characters>
  <CharactersWithSpaces>32338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2019-12-19T19:29:00Z</dcterms:created>
  <dc:creator>Juan Andres Paredes</dc:creator>
  <dc:description/>
  <dc:language>es-AR</dc:language>
  <cp:lastModifiedBy>Edwards Juan</cp:lastModifiedBy>
  <dcterms:modified xsi:type="dcterms:W3CDTF">2020-01-04T11:09:22Z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